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A2574A" w14:textId="5A502FF3" w:rsidR="00D11B62" w:rsidRDefault="00666BD9" w:rsidP="00666BD9">
      <w:pPr>
        <w:pStyle w:val="Title"/>
        <w:rPr>
          <w:color w:val="4F81BD" w:themeColor="accent1"/>
        </w:rPr>
      </w:pPr>
      <w:r>
        <w:t xml:space="preserve">Template for web interface for CANTRANce </w:t>
      </w:r>
      <w:del w:id="0" w:author="Leslie Mallinger" w:date="2013-07-03T14:43:00Z">
        <w:r w:rsidDel="004400EE">
          <w:delText xml:space="preserve">prevention </w:delText>
        </w:r>
      </w:del>
      <w:ins w:id="1" w:author="Leslie Mallinger" w:date="2013-07-03T14:43:00Z">
        <w:r w:rsidR="004400EE">
          <w:t xml:space="preserve">screening </w:t>
        </w:r>
      </w:ins>
      <w:r>
        <w:t>model</w:t>
      </w:r>
    </w:p>
    <w:p w14:paraId="3534739D" w14:textId="77777777" w:rsidR="002B0DCE" w:rsidRDefault="002B0DCE" w:rsidP="00245B60">
      <w:pPr>
        <w:autoSpaceDE w:val="0"/>
        <w:autoSpaceDN w:val="0"/>
        <w:adjustRightInd w:val="0"/>
        <w:spacing w:after="0" w:line="240" w:lineRule="auto"/>
        <w:rPr>
          <w:rFonts w:ascii="CMR10" w:hAnsi="CMR10" w:cs="CMR10"/>
          <w:b/>
          <w:color w:val="4F81BD" w:themeColor="accent1"/>
        </w:rPr>
      </w:pPr>
    </w:p>
    <w:p w14:paraId="3BBC5722" w14:textId="6E842B87" w:rsidR="002B0DCE" w:rsidRPr="002B0DCE" w:rsidRDefault="002B0DCE" w:rsidP="00D11B62">
      <w:pPr>
        <w:autoSpaceDE w:val="0"/>
        <w:autoSpaceDN w:val="0"/>
        <w:adjustRightInd w:val="0"/>
        <w:spacing w:after="0" w:line="240" w:lineRule="auto"/>
        <w:rPr>
          <w:rFonts w:ascii="CMR10" w:hAnsi="CMR10" w:cs="CMR10"/>
        </w:rPr>
      </w:pPr>
      <w:r>
        <w:rPr>
          <w:rFonts w:ascii="CMR10" w:hAnsi="CMR10" w:cs="CMR10"/>
          <w:b/>
        </w:rPr>
        <w:t xml:space="preserve">Model type: </w:t>
      </w:r>
      <w:del w:id="2" w:author="Leslie Mallinger" w:date="2013-07-03T14:43:00Z">
        <w:r w:rsidRPr="002B0DCE" w:rsidDel="004400EE">
          <w:rPr>
            <w:rFonts w:ascii="CMR10" w:hAnsi="CMR10" w:cs="CMR10"/>
          </w:rPr>
          <w:delText>Prevention</w:delText>
        </w:r>
      </w:del>
      <w:ins w:id="3" w:author="Leslie Mallinger" w:date="2013-07-03T14:43:00Z">
        <w:r w:rsidR="004400EE">
          <w:rPr>
            <w:rFonts w:ascii="CMR10" w:hAnsi="CMR10" w:cs="CMR10"/>
          </w:rPr>
          <w:t>Screening</w:t>
        </w:r>
      </w:ins>
    </w:p>
    <w:p w14:paraId="31B1B0FD" w14:textId="0E3E9680" w:rsidR="00D11B62" w:rsidRDefault="002B0DCE" w:rsidP="00D11B62">
      <w:pPr>
        <w:autoSpaceDE w:val="0"/>
        <w:autoSpaceDN w:val="0"/>
        <w:adjustRightInd w:val="0"/>
        <w:spacing w:after="0" w:line="240" w:lineRule="auto"/>
        <w:rPr>
          <w:rFonts w:ascii="CMR10" w:hAnsi="CMR10" w:cs="CMR10"/>
          <w:b/>
        </w:rPr>
      </w:pPr>
      <w:r>
        <w:rPr>
          <w:rFonts w:ascii="CMR10" w:hAnsi="CMR10" w:cs="CMR10"/>
          <w:b/>
        </w:rPr>
        <w:t xml:space="preserve">Model title: </w:t>
      </w:r>
      <w:r w:rsidR="00927242" w:rsidRPr="002B0DCE">
        <w:rPr>
          <w:rFonts w:ascii="CMR10" w:hAnsi="CMR10" w:cs="CMR10"/>
        </w:rPr>
        <w:t xml:space="preserve">CANTRANce: </w:t>
      </w:r>
      <w:del w:id="4" w:author="Leslie Mallinger" w:date="2013-07-03T14:43:00Z">
        <w:r w:rsidR="00927242" w:rsidRPr="002B0DCE" w:rsidDel="004400EE">
          <w:rPr>
            <w:rFonts w:ascii="CMR10" w:hAnsi="CMR10" w:cs="CMR10"/>
          </w:rPr>
          <w:delText>Preventive Interventions that Reduce Disease Incidence</w:delText>
        </w:r>
      </w:del>
      <w:ins w:id="5" w:author="Leslie Mallinger" w:date="2013-07-03T14:43:00Z">
        <w:r w:rsidR="004400EE">
          <w:rPr>
            <w:rFonts w:ascii="CMR10" w:hAnsi="CMR10" w:cs="CMR10"/>
          </w:rPr>
          <w:t>Screening tests that Alter Stage Distributions at Incidence</w:t>
        </w:r>
      </w:ins>
    </w:p>
    <w:p w14:paraId="21F3A333" w14:textId="77777777" w:rsidR="0051064D" w:rsidRDefault="0051064D" w:rsidP="0051064D">
      <w:pPr>
        <w:pStyle w:val="NoSpacing"/>
      </w:pPr>
    </w:p>
    <w:p w14:paraId="256843C0" w14:textId="37F1FDD1" w:rsidR="00D11ED2" w:rsidRDefault="0051064D" w:rsidP="0051064D">
      <w:pPr>
        <w:pStyle w:val="NoSpacing"/>
      </w:pPr>
      <w:r w:rsidRPr="00CB5F51">
        <w:rPr>
          <w:u w:val="single"/>
        </w:rPr>
        <w:t>Text to be added to the top of the page</w:t>
      </w:r>
      <w:r>
        <w:t xml:space="preserve">: </w:t>
      </w:r>
      <w:ins w:id="6" w:author="Leslie Mallinger" w:date="2013-07-03T14:43:00Z">
        <w:r w:rsidR="00511792">
          <w:t>The fundamental assumption underlying cancer screening is that early detection of a tumor will lead to correspondingly improved prognosis and disease-specific survival. A key consequence of early detection is the reduction in the incidence of advanced cancers associated with the screening test. Using the inputs specified below, CANTRANce will link comparative effectiveness study data on the reduction in the incidence of advanced tumors in the presence</w:t>
        </w:r>
      </w:ins>
      <w:ins w:id="7" w:author="Leslie Mallinger" w:date="2013-07-03T14:44:00Z">
        <w:r w:rsidR="00511792">
          <w:t xml:space="preserve"> of a screening test into changes in disease-specific mortality and years of life saved under screening.</w:t>
        </w:r>
      </w:ins>
      <w:del w:id="8" w:author="Leslie Mallinger" w:date="2013-07-03T14:43:00Z">
        <w:r w:rsidR="00D11ED2" w:rsidDel="00511792">
          <w:delText xml:space="preserve">Studies of preventive interventions typically end at the point of disease incidence, producing counts or rates of disease with and without the intervention over a predetermined follow-up period. The goal of this model is to quantify the impact of a preventive intervention on the </w:delText>
        </w:r>
        <w:r w:rsidR="000A7EC9" w:rsidDel="00511792">
          <w:delText xml:space="preserve">reduction </w:delText>
        </w:r>
        <w:r w:rsidR="00D11ED2" w:rsidDel="00511792">
          <w:delText>in disease-specific deaths. Using the inputs specified below, CANTRANce will link comparative effectiveness study data on the change in disease incidence due to preventive intervention with subsequent disease-specific mortality.</w:delText>
        </w:r>
      </w:del>
    </w:p>
    <w:p w14:paraId="4DDD90BC" w14:textId="77777777" w:rsidR="00836D4E" w:rsidRDefault="00836D4E" w:rsidP="0051064D">
      <w:pPr>
        <w:pStyle w:val="NoSpacing"/>
      </w:pPr>
    </w:p>
    <w:p w14:paraId="39B5E8A4" w14:textId="12AAAC21" w:rsidR="008F763D" w:rsidRDefault="008F763D" w:rsidP="0051064D">
      <w:pPr>
        <w:pStyle w:val="NoSpacing"/>
      </w:pPr>
      <w:r>
        <w:t>__________________________________________________________________________</w:t>
      </w:r>
    </w:p>
    <w:p w14:paraId="34BE5AFE" w14:textId="4323AD32" w:rsidR="00836D4E" w:rsidRPr="00836D4E" w:rsidRDefault="00422347" w:rsidP="0051064D">
      <w:pPr>
        <w:pStyle w:val="NoSpacing"/>
      </w:pPr>
      <w:r>
        <w:rPr>
          <w:u w:val="single"/>
        </w:rPr>
        <w:t>FOR DEVELOPERS</w:t>
      </w:r>
      <w:r w:rsidR="00836D4E">
        <w:rPr>
          <w:u w:val="single"/>
        </w:rPr>
        <w:t xml:space="preserve">: </w:t>
      </w:r>
      <w:r w:rsidR="00836D4E">
        <w:t>This document is formatted the following way:</w:t>
      </w:r>
    </w:p>
    <w:p w14:paraId="361D9A1C" w14:textId="1BF8EF5E" w:rsidR="00836D4E" w:rsidRDefault="00836D4E" w:rsidP="00836D4E">
      <w:pPr>
        <w:pStyle w:val="Heading1"/>
      </w:pPr>
      <w:r>
        <w:t>SECTION HEADING</w:t>
      </w:r>
    </w:p>
    <w:p w14:paraId="19DDB88C" w14:textId="76A98A01" w:rsidR="00836D4E" w:rsidRDefault="00836D4E" w:rsidP="00836D4E">
      <w:pPr>
        <w:pStyle w:val="Heading2"/>
      </w:pPr>
      <w:r>
        <w:t>Subsection heading</w:t>
      </w:r>
    </w:p>
    <w:p w14:paraId="69FD9E29" w14:textId="6AFE75EE" w:rsidR="00836D4E" w:rsidRPr="00836D4E" w:rsidRDefault="00836D4E" w:rsidP="00836D4E">
      <w:pPr>
        <w:pStyle w:val="Heading3"/>
        <w:rPr>
          <w:u w:val="single"/>
        </w:rPr>
      </w:pPr>
      <w:r w:rsidRPr="00836D4E">
        <w:rPr>
          <w:u w:val="single"/>
        </w:rPr>
        <w:t>Sub-subsection heading</w:t>
      </w:r>
    </w:p>
    <w:p w14:paraId="6AE71C3F" w14:textId="4F3264AF" w:rsidR="00836D4E" w:rsidRDefault="008F763D" w:rsidP="00836D4E">
      <w:pPr>
        <w:pStyle w:val="Heading4"/>
        <w:rPr>
          <w:rStyle w:val="Heading4Char"/>
          <w:b/>
          <w:bCs/>
          <w:i/>
          <w:iCs/>
        </w:rPr>
      </w:pPr>
      <w:r>
        <w:rPr>
          <w:rStyle w:val="Heading4Char"/>
          <w:b/>
          <w:bCs/>
          <w:i/>
          <w:iCs/>
        </w:rPr>
        <w:t>Variable label</w:t>
      </w:r>
    </w:p>
    <w:p w14:paraId="331C1230" w14:textId="31A949BC" w:rsidR="008F763D" w:rsidRPr="00524269" w:rsidRDefault="008F763D" w:rsidP="008F763D">
      <w:pPr>
        <w:autoSpaceDE w:val="0"/>
        <w:autoSpaceDN w:val="0"/>
        <w:adjustRightInd w:val="0"/>
        <w:spacing w:after="0" w:line="240" w:lineRule="auto"/>
      </w:pPr>
      <w:r w:rsidRPr="00D25F6A">
        <w:rPr>
          <w:rFonts w:ascii="CMR10" w:hAnsi="CMR10" w:cs="CMR10"/>
          <w:color w:val="76923C" w:themeColor="accent3" w:themeShade="BF"/>
        </w:rPr>
        <w:t>{?</w:t>
      </w:r>
      <w:r>
        <w:rPr>
          <w:rFonts w:ascii="CMR10" w:hAnsi="CMR10" w:cs="CMR10"/>
          <w:color w:val="76923C" w:themeColor="accent3" w:themeShade="BF"/>
        </w:rPr>
        <w:t xml:space="preserve"> Help text describing the type of information to be described in this variable or set of variables.}</w:t>
      </w:r>
    </w:p>
    <w:p w14:paraId="0362F690" w14:textId="7A925D81" w:rsidR="00836D4E" w:rsidRDefault="00836D4E" w:rsidP="00836D4E">
      <w:pPr>
        <w:autoSpaceDE w:val="0"/>
        <w:autoSpaceDN w:val="0"/>
        <w:adjustRightInd w:val="0"/>
        <w:spacing w:after="0" w:line="240" w:lineRule="auto"/>
        <w:rPr>
          <w:rFonts w:ascii="CMR10" w:hAnsi="CMR10" w:cs="CMR10"/>
          <w:b/>
          <w:color w:val="4F81BD" w:themeColor="accent1"/>
        </w:rPr>
      </w:pPr>
      <w:r>
        <w:rPr>
          <w:rFonts w:ascii="CMR10" w:hAnsi="CMR10" w:cs="CMR10"/>
          <w:b/>
          <w:color w:val="4F81BD" w:themeColor="accent1"/>
        </w:rPr>
        <w:t>[</w:t>
      </w:r>
      <w:r w:rsidR="008F763D">
        <w:rPr>
          <w:rFonts w:ascii="CMR10" w:hAnsi="CMR10" w:cs="CMR10"/>
          <w:b/>
          <w:color w:val="4F81BD" w:themeColor="accent1"/>
        </w:rPr>
        <w:t>Variable type</w:t>
      </w:r>
      <w:r>
        <w:rPr>
          <w:rFonts w:ascii="CMR10" w:hAnsi="CMR10" w:cs="CMR10"/>
          <w:b/>
          <w:color w:val="4F81BD" w:themeColor="accent1"/>
        </w:rPr>
        <w:t>]</w:t>
      </w:r>
    </w:p>
    <w:p w14:paraId="1C809913" w14:textId="0758744A" w:rsidR="005E6B56" w:rsidRPr="005E6B56" w:rsidRDefault="005E6B56" w:rsidP="00836D4E">
      <w:pPr>
        <w:autoSpaceDE w:val="0"/>
        <w:autoSpaceDN w:val="0"/>
        <w:adjustRightInd w:val="0"/>
        <w:spacing w:after="0" w:line="240" w:lineRule="auto"/>
        <w:rPr>
          <w:rFonts w:ascii="CMR10" w:hAnsi="CMR10" w:cs="CMR10"/>
          <w:b/>
          <w:color w:val="4F81BD" w:themeColor="accent1"/>
        </w:rPr>
      </w:pPr>
      <w:r>
        <w:rPr>
          <w:color w:val="C0504D" w:themeColor="accent2"/>
        </w:rPr>
        <w:t xml:space="preserve">{Entry instructions: </w:t>
      </w:r>
      <w:r w:rsidR="00B128C6">
        <w:rPr>
          <w:color w:val="C0504D" w:themeColor="accent2"/>
        </w:rPr>
        <w:t>Description</w:t>
      </w:r>
      <w:r>
        <w:rPr>
          <w:color w:val="C0504D" w:themeColor="accent2"/>
        </w:rPr>
        <w:t xml:space="preserve"> to help the user understand the specific values and formats required for each input.}</w:t>
      </w:r>
    </w:p>
    <w:p w14:paraId="0699990E" w14:textId="6D633844" w:rsidR="00836D4E" w:rsidRPr="00CF3117" w:rsidRDefault="00836D4E" w:rsidP="00836D4E">
      <w:pPr>
        <w:autoSpaceDE w:val="0"/>
        <w:autoSpaceDN w:val="0"/>
        <w:adjustRightInd w:val="0"/>
        <w:spacing w:after="0" w:line="240" w:lineRule="auto"/>
        <w:rPr>
          <w:rFonts w:ascii="CMR10" w:hAnsi="CMR10" w:cs="CMR10"/>
          <w:b/>
        </w:rPr>
      </w:pPr>
      <w:r>
        <w:rPr>
          <w:rFonts w:ascii="CMR10" w:hAnsi="CMR10" w:cs="CMR10"/>
          <w:b/>
        </w:rPr>
        <w:t>${</w:t>
      </w:r>
      <w:r w:rsidR="008F763D">
        <w:rPr>
          <w:rFonts w:ascii="CMR10" w:hAnsi="CMR10" w:cs="CMR10"/>
          <w:b/>
        </w:rPr>
        <w:t>variable_name</w:t>
      </w:r>
      <w:r>
        <w:rPr>
          <w:rFonts w:ascii="CMR10" w:hAnsi="CMR10" w:cs="CMR10"/>
          <w:b/>
        </w:rPr>
        <w:t>}</w:t>
      </w:r>
    </w:p>
    <w:p w14:paraId="480655FD" w14:textId="49D1783D" w:rsidR="00836D4E" w:rsidRDefault="008F763D" w:rsidP="0051064D">
      <w:pPr>
        <w:pStyle w:val="NoSpacing"/>
        <w:numPr>
          <w:ilvl w:val="0"/>
          <w:numId w:val="5"/>
        </w:numPr>
      </w:pPr>
      <w:r>
        <w:t>Information about the variable, depending on its type. For freeform strings/tables, there are sections describing specifics for the web interface (Cornerstone) and for the downloadable interface (FHCRC) separately. General formatting information will be checked in the test_inputs.r script no matter which type of interface is used, but if it’s possible to perform some of the checks in the interface itself, that would be fantastic.</w:t>
      </w:r>
    </w:p>
    <w:p w14:paraId="5A685D2D" w14:textId="77777777" w:rsidR="008F763D" w:rsidRDefault="008F763D" w:rsidP="008F763D">
      <w:pPr>
        <w:pStyle w:val="NoSpacing"/>
      </w:pPr>
      <w:r>
        <w:t>__________________________________________________________________________</w:t>
      </w:r>
    </w:p>
    <w:p w14:paraId="03FEA0B8" w14:textId="77777777" w:rsidR="008F763D" w:rsidRDefault="008F763D" w:rsidP="008F763D">
      <w:pPr>
        <w:pStyle w:val="NoSpacing"/>
      </w:pPr>
    </w:p>
    <w:p w14:paraId="7BCB350D" w14:textId="77777777" w:rsidR="00D11ED2" w:rsidRDefault="00D11ED2" w:rsidP="0051064D">
      <w:pPr>
        <w:pStyle w:val="NoSpacing"/>
      </w:pPr>
    </w:p>
    <w:p w14:paraId="434F14B9" w14:textId="77777777" w:rsidR="00B23536" w:rsidRPr="00E27BE8" w:rsidRDefault="00B23536" w:rsidP="00E23DDD">
      <w:pPr>
        <w:pStyle w:val="Heading1"/>
      </w:pPr>
      <w:r w:rsidRPr="00E27BE8">
        <w:lastRenderedPageBreak/>
        <w:t>GENERAL INSTRUCTIONS</w:t>
      </w:r>
    </w:p>
    <w:p w14:paraId="4BDAC8CF" w14:textId="27214424" w:rsidR="00B23536" w:rsidRDefault="00B23536" w:rsidP="00B23536">
      <w:pPr>
        <w:pStyle w:val="NoSpacing"/>
      </w:pPr>
      <w:r>
        <w:t xml:space="preserve">CANTRANce asks for inputs using either drop-down </w:t>
      </w:r>
      <w:r w:rsidR="00F81F9E">
        <w:t xml:space="preserve">menus or entry boxes. Entry </w:t>
      </w:r>
      <w:r w:rsidR="00F81F9E" w:rsidRPr="00D9776A">
        <w:t xml:space="preserve">boxes </w:t>
      </w:r>
      <w:r w:rsidRPr="00D9776A">
        <w:t>are of three types:</w:t>
      </w:r>
    </w:p>
    <w:p w14:paraId="2356919B" w14:textId="7469E049" w:rsidR="00B23536" w:rsidRDefault="00860A30" w:rsidP="00B23536">
      <w:pPr>
        <w:pStyle w:val="NoSpacing"/>
      </w:pPr>
      <w:r>
        <w:t xml:space="preserve">1. </w:t>
      </w:r>
      <w:r w:rsidR="00B23536" w:rsidRPr="00B23536">
        <w:rPr>
          <w:b/>
        </w:rPr>
        <w:t>Numeric</w:t>
      </w:r>
      <w:r w:rsidR="00B23536">
        <w:t>. Enter a single number: e.g., 50</w:t>
      </w:r>
    </w:p>
    <w:p w14:paraId="4B1CAA12" w14:textId="742617BF" w:rsidR="00B23536" w:rsidRDefault="00860A30" w:rsidP="00B23536">
      <w:pPr>
        <w:pStyle w:val="NoSpacing"/>
      </w:pPr>
      <w:r>
        <w:t xml:space="preserve">2. </w:t>
      </w:r>
      <w:r w:rsidR="00B23536" w:rsidRPr="00B23536">
        <w:rPr>
          <w:b/>
        </w:rPr>
        <w:t>String</w:t>
      </w:r>
      <w:r w:rsidR="00B23536">
        <w:t>. Enter text without using quotation marks: e.g., rx</w:t>
      </w:r>
    </w:p>
    <w:p w14:paraId="3B1B0089" w14:textId="3CC7B119" w:rsidR="00B23536" w:rsidRDefault="00860A30" w:rsidP="00B23536">
      <w:pPr>
        <w:pStyle w:val="NoSpacing"/>
      </w:pPr>
      <w:r>
        <w:t xml:space="preserve">3. </w:t>
      </w:r>
      <w:r w:rsidR="00B23536" w:rsidRPr="00B23536">
        <w:rPr>
          <w:b/>
        </w:rPr>
        <w:t>Table</w:t>
      </w:r>
      <w:r w:rsidR="00B23536">
        <w:t xml:space="preserve">. Enter rows of text </w:t>
      </w:r>
      <w:r>
        <w:t>and/or</w:t>
      </w:r>
      <w:r w:rsidR="00B23536">
        <w:t xml:space="preserve"> numbers</w:t>
      </w:r>
      <w:r>
        <w:t>,</w:t>
      </w:r>
      <w:r w:rsidR="00B23536">
        <w:t xml:space="preserve"> </w:t>
      </w:r>
      <w:r w:rsidR="00E05B33">
        <w:t xml:space="preserve">without using quotation marks, </w:t>
      </w:r>
      <w:r w:rsidR="00B23536">
        <w:t xml:space="preserve">using commas </w:t>
      </w:r>
      <w:r w:rsidR="00BF087D">
        <w:t xml:space="preserve">(,) </w:t>
      </w:r>
      <w:r w:rsidR="00B23536">
        <w:t xml:space="preserve">to separate the columns and new lines </w:t>
      </w:r>
      <w:r w:rsidR="00BF087D">
        <w:t xml:space="preserve">(\n) </w:t>
      </w:r>
      <w:r w:rsidR="00B23536">
        <w:t>to separate rows. The first row should specify column names. This formatting can be achieved by constructing the table in Excel, saving the file as CSV (Comma Delimited), and then viewing the resulting .csv file in a simple text editor such as Notepad. Please view the defaults for examples.</w:t>
      </w:r>
    </w:p>
    <w:p w14:paraId="09D8A254" w14:textId="77777777" w:rsidR="007D4324" w:rsidRDefault="007D4324" w:rsidP="00B23536">
      <w:pPr>
        <w:pStyle w:val="NoSpacing"/>
      </w:pPr>
    </w:p>
    <w:p w14:paraId="56D82BDC" w14:textId="2EE45FC4" w:rsidR="007D4324" w:rsidRDefault="007D4324" w:rsidP="00B23536">
      <w:pPr>
        <w:pStyle w:val="NoSpacing"/>
      </w:pPr>
      <w:r>
        <w:t xml:space="preserve">You may choose to either run the model on the default dataset or use your own study data. The default data are simulated to represent </w:t>
      </w:r>
      <w:del w:id="9" w:author="Leslie Mallinger" w:date="2013-07-03T14:45:00Z">
        <w:r w:rsidDel="00D16181">
          <w:delText xml:space="preserve">a study of how administration of dutasteride changed prostate cancer incidence in a cohort of </w:delText>
        </w:r>
        <w:r w:rsidR="00785AA5" w:rsidDel="00D16181">
          <w:delText>me</w:delText>
        </w:r>
        <w:r w:rsidR="00BF087D" w:rsidDel="00D16181">
          <w:delText>n</w:delText>
        </w:r>
        <w:r w:rsidR="00785AA5" w:rsidDel="00D16181">
          <w:delText xml:space="preserve"> at increased risk for the disease, reported in </w:delText>
        </w:r>
        <w:r w:rsidR="00785AA5" w:rsidRPr="006238C0" w:rsidDel="00D16181">
          <w:rPr>
            <w:color w:val="365F91" w:themeColor="accent1" w:themeShade="BF"/>
            <w:u w:val="single"/>
          </w:rPr>
          <w:delText xml:space="preserve">Andriole et al. Effect of dutasteride on the risk of prostate cancer. N Engl J Med. </w:delText>
        </w:r>
        <w:r w:rsidR="0017246A" w:rsidRPr="006238C0" w:rsidDel="00D16181">
          <w:rPr>
            <w:color w:val="365F91" w:themeColor="accent1" w:themeShade="BF"/>
            <w:u w:val="single"/>
          </w:rPr>
          <w:delText xml:space="preserve">2010; </w:delText>
        </w:r>
        <w:r w:rsidR="00785AA5" w:rsidRPr="006238C0" w:rsidDel="00D16181">
          <w:rPr>
            <w:color w:val="365F91" w:themeColor="accent1" w:themeShade="BF"/>
            <w:u w:val="single"/>
          </w:rPr>
          <w:delText>362(13): 1192-1202</w:delText>
        </w:r>
        <w:r w:rsidR="00785AA5" w:rsidDel="00D16181">
          <w:delText>.</w:delText>
        </w:r>
      </w:del>
      <w:ins w:id="10" w:author="Leslie Mallinger" w:date="2013-07-03T14:45:00Z">
        <w:r w:rsidR="00D16181" w:rsidRPr="00D16181">
          <w:rPr>
            <w:highlight w:val="yellow"/>
          </w:rPr>
          <w:t>FIXME</w:t>
        </w:r>
      </w:ins>
    </w:p>
    <w:p w14:paraId="6024D997" w14:textId="77777777" w:rsidR="0017246A" w:rsidRDefault="0017246A" w:rsidP="00B23536">
      <w:pPr>
        <w:pStyle w:val="NoSpacing"/>
      </w:pPr>
    </w:p>
    <w:p w14:paraId="00BC6175" w14:textId="778391B8" w:rsidR="0017246A" w:rsidRDefault="0017246A" w:rsidP="00B23536">
      <w:pPr>
        <w:pStyle w:val="NoSpacing"/>
      </w:pPr>
      <w:r>
        <w:t>If you choose to use your own study data, it will be stored on a server along with the results of the models you run. Both the data and the results will be publicly accessible via a custom URL. If you require additional data privacy protection, please contact Jeanette Birnbaum about alternative modeling options.</w:t>
      </w:r>
    </w:p>
    <w:p w14:paraId="55F372AF" w14:textId="77777777" w:rsidR="0017246A" w:rsidRDefault="0017246A" w:rsidP="00B23536">
      <w:pPr>
        <w:pStyle w:val="NoSpacing"/>
      </w:pPr>
    </w:p>
    <w:p w14:paraId="3897959E" w14:textId="5EBE3ABA" w:rsidR="00785AA5" w:rsidRDefault="0017246A" w:rsidP="00B23536">
      <w:pPr>
        <w:pStyle w:val="NoSpacing"/>
      </w:pPr>
      <w:r>
        <w:t>All the default parameter inputs refer to the default dataset.</w:t>
      </w:r>
      <w:r w:rsidR="00DA3F02">
        <w:t xml:space="preserve"> Throughout the modeling process, time of </w:t>
      </w:r>
      <w:r w:rsidR="00DE18C8">
        <w:t>study start</w:t>
      </w:r>
      <w:r w:rsidR="00DA3F02">
        <w:t xml:space="preserve"> is considered analogous to </w:t>
      </w:r>
      <w:r w:rsidR="00DE18C8">
        <w:t xml:space="preserve">the time of randomization to trial arms </w:t>
      </w:r>
      <w:r w:rsidR="005F77D6">
        <w:t>in which individuals either receive preventive intervention (intervention group) or do not receive preventive intervention (control group).</w:t>
      </w:r>
    </w:p>
    <w:p w14:paraId="5723E46B" w14:textId="77777777" w:rsidR="00666797" w:rsidRDefault="00666797" w:rsidP="00B23536">
      <w:pPr>
        <w:pStyle w:val="NoSpacing"/>
      </w:pPr>
    </w:p>
    <w:p w14:paraId="2087B8B0" w14:textId="2C2F6628" w:rsidR="00CC1ABB" w:rsidRPr="00FF1263" w:rsidRDefault="00CC1ABB" w:rsidP="00FF1263">
      <w:pPr>
        <w:pStyle w:val="Heading1"/>
      </w:pPr>
      <w:r w:rsidRPr="00E27BE8">
        <w:t>SIMULATION FEATURES</w:t>
      </w:r>
    </w:p>
    <w:p w14:paraId="58724787" w14:textId="77777777" w:rsidR="00FF1263" w:rsidRPr="00FF1263" w:rsidRDefault="00CC1ABB" w:rsidP="00FF1263">
      <w:pPr>
        <w:pStyle w:val="Heading4"/>
      </w:pPr>
      <w:r w:rsidRPr="00FF1263">
        <w:rPr>
          <w:rStyle w:val="Heading4Char"/>
          <w:b/>
          <w:bCs/>
          <w:i/>
          <w:iCs/>
        </w:rPr>
        <w:t>Number of simulations</w:t>
      </w:r>
    </w:p>
    <w:p w14:paraId="37E15C5A" w14:textId="36E6B3E5" w:rsidR="00CC1ABB" w:rsidRDefault="00CC1ABB" w:rsidP="00FA5232">
      <w:pPr>
        <w:autoSpaceDE w:val="0"/>
        <w:autoSpaceDN w:val="0"/>
        <w:adjustRightInd w:val="0"/>
        <w:spacing w:after="0" w:line="240" w:lineRule="auto"/>
        <w:rPr>
          <w:rFonts w:ascii="CMR10" w:hAnsi="CMR10" w:cs="CMR10"/>
          <w:b/>
          <w:color w:val="4F81BD" w:themeColor="accent1"/>
        </w:rPr>
      </w:pPr>
      <w:r>
        <w:rPr>
          <w:rFonts w:ascii="CMR10" w:hAnsi="CMR10" w:cs="CMR10"/>
          <w:color w:val="76923C" w:themeColor="accent3" w:themeShade="BF"/>
        </w:rPr>
        <w:t xml:space="preserve">{? Each simulation represents one study linking the </w:t>
      </w:r>
      <w:del w:id="11" w:author="Leslie Mallinger" w:date="2013-07-03T14:45:00Z">
        <w:r w:rsidDel="00740EE7">
          <w:rPr>
            <w:rFonts w:ascii="CMR10" w:hAnsi="CMR10" w:cs="CMR10"/>
            <w:color w:val="76923C" w:themeColor="accent3" w:themeShade="BF"/>
          </w:rPr>
          <w:delText xml:space="preserve">intervention </w:delText>
        </w:r>
      </w:del>
      <w:ins w:id="12" w:author="Leslie Mallinger" w:date="2013-07-03T14:45:00Z">
        <w:r w:rsidR="00740EE7">
          <w:rPr>
            <w:rFonts w:ascii="CMR10" w:hAnsi="CMR10" w:cs="CMR10"/>
            <w:color w:val="76923C" w:themeColor="accent3" w:themeShade="BF"/>
          </w:rPr>
          <w:t xml:space="preserve">screening test </w:t>
        </w:r>
      </w:ins>
      <w:r>
        <w:rPr>
          <w:rFonts w:ascii="CMR10" w:hAnsi="CMR10" w:cs="CMR10"/>
          <w:color w:val="76923C" w:themeColor="accent3" w:themeShade="BF"/>
        </w:rPr>
        <w:t xml:space="preserve">to </w:t>
      </w:r>
      <w:del w:id="13" w:author="Leslie Mallinger" w:date="2013-07-03T14:45:00Z">
        <w:r w:rsidDel="00740EE7">
          <w:rPr>
            <w:rFonts w:ascii="CMR10" w:hAnsi="CMR10" w:cs="CMR10"/>
            <w:color w:val="76923C" w:themeColor="accent3" w:themeShade="BF"/>
          </w:rPr>
          <w:delText xml:space="preserve">incidence </w:delText>
        </w:r>
      </w:del>
      <w:ins w:id="14" w:author="Leslie Mallinger" w:date="2013-07-03T14:45:00Z">
        <w:r w:rsidR="00740EE7">
          <w:rPr>
            <w:rFonts w:ascii="CMR10" w:hAnsi="CMR10" w:cs="CMR10"/>
            <w:color w:val="76923C" w:themeColor="accent3" w:themeShade="BF"/>
          </w:rPr>
          <w:t xml:space="preserve">disease stage </w:t>
        </w:r>
      </w:ins>
      <w:r>
        <w:rPr>
          <w:rFonts w:ascii="CMR10" w:hAnsi="CMR10" w:cs="CMR10"/>
          <w:color w:val="76923C" w:themeColor="accent3" w:themeShade="BF"/>
        </w:rPr>
        <w:t xml:space="preserve">and </w:t>
      </w:r>
      <w:ins w:id="15" w:author="Leslie Mallinger" w:date="2013-07-03T14:45:00Z">
        <w:r w:rsidR="00740EE7">
          <w:rPr>
            <w:rFonts w:ascii="CMR10" w:hAnsi="CMR10" w:cs="CMR10"/>
            <w:color w:val="76923C" w:themeColor="accent3" w:themeShade="BF"/>
          </w:rPr>
          <w:t xml:space="preserve">cause-specific </w:t>
        </w:r>
      </w:ins>
      <w:r>
        <w:rPr>
          <w:rFonts w:ascii="CMR10" w:hAnsi="CMR10" w:cs="CMR10"/>
          <w:color w:val="76923C" w:themeColor="accent3" w:themeShade="BF"/>
        </w:rPr>
        <w:t>mortality, and multiple simulations capture the uncertainty in mortality estimation due to modeling assumptions. More simulations will improve uncertainty estimation but require a longer run-time. You may specify between 50 and 1,000 simulations. For experimental or practice runs, 100 simulations is recommended.}</w:t>
      </w:r>
    </w:p>
    <w:p w14:paraId="5BA0C395" w14:textId="77777777" w:rsidR="00CC1ABB" w:rsidRDefault="00CC1ABB" w:rsidP="00CC1ABB">
      <w:pPr>
        <w:autoSpaceDE w:val="0"/>
        <w:autoSpaceDN w:val="0"/>
        <w:adjustRightInd w:val="0"/>
        <w:spacing w:after="0" w:line="240" w:lineRule="auto"/>
        <w:rPr>
          <w:rFonts w:ascii="CMR10" w:hAnsi="CMR10" w:cs="CMR10"/>
        </w:rPr>
      </w:pPr>
      <w:r>
        <w:rPr>
          <w:rFonts w:ascii="CMR10" w:hAnsi="CMR10" w:cs="CMR10"/>
          <w:b/>
          <w:color w:val="4F81BD" w:themeColor="accent1"/>
        </w:rPr>
        <w:t>[Numeric]</w:t>
      </w:r>
    </w:p>
    <w:p w14:paraId="2C219366" w14:textId="70FE9E1A" w:rsidR="00CF3117" w:rsidRPr="00CF3117" w:rsidRDefault="00CC1ABB" w:rsidP="00CF3117">
      <w:pPr>
        <w:autoSpaceDE w:val="0"/>
        <w:autoSpaceDN w:val="0"/>
        <w:adjustRightInd w:val="0"/>
        <w:spacing w:after="0" w:line="240" w:lineRule="auto"/>
        <w:rPr>
          <w:rFonts w:ascii="CMR10" w:hAnsi="CMR10" w:cs="CMR10"/>
          <w:b/>
        </w:rPr>
      </w:pPr>
      <w:r>
        <w:rPr>
          <w:rFonts w:ascii="CMR10" w:hAnsi="CMR10" w:cs="CMR10"/>
          <w:b/>
        </w:rPr>
        <w:t>${nsim}</w:t>
      </w:r>
    </w:p>
    <w:p w14:paraId="4CC8CFED" w14:textId="7FD9B557" w:rsidR="00184EF1" w:rsidRDefault="00184EF1" w:rsidP="00E33E8E">
      <w:pPr>
        <w:pStyle w:val="NoSpacing"/>
        <w:numPr>
          <w:ilvl w:val="0"/>
          <w:numId w:val="5"/>
        </w:numPr>
      </w:pPr>
      <w:r w:rsidRPr="00184EF1">
        <w:t>Numeric</w:t>
      </w:r>
    </w:p>
    <w:p w14:paraId="5E0EC0D7" w14:textId="2C0898F2" w:rsidR="00184EF1" w:rsidRDefault="00184EF1" w:rsidP="00E33E8E">
      <w:pPr>
        <w:pStyle w:val="NoSpacing"/>
        <w:numPr>
          <w:ilvl w:val="0"/>
          <w:numId w:val="5"/>
        </w:numPr>
      </w:pPr>
      <w:r>
        <w:t>Default=100</w:t>
      </w:r>
    </w:p>
    <w:p w14:paraId="7708EA12" w14:textId="60E03EAC" w:rsidR="00184EF1" w:rsidRPr="00184EF1" w:rsidRDefault="00184EF1" w:rsidP="00E33E8E">
      <w:pPr>
        <w:pStyle w:val="NoSpacing"/>
        <w:numPr>
          <w:ilvl w:val="0"/>
          <w:numId w:val="5"/>
        </w:numPr>
      </w:pPr>
      <w:r>
        <w:t>Range=[50, 1000]</w:t>
      </w:r>
    </w:p>
    <w:p w14:paraId="061E40F9" w14:textId="77777777" w:rsidR="00FF1263" w:rsidRPr="00FF1263" w:rsidRDefault="00CC1ABB" w:rsidP="00FF1263">
      <w:pPr>
        <w:pStyle w:val="Heading4"/>
      </w:pPr>
      <w:r w:rsidRPr="00FF1263">
        <w:rPr>
          <w:rStyle w:val="Heading4Char"/>
          <w:b/>
          <w:bCs/>
          <w:i/>
          <w:iCs/>
        </w:rPr>
        <w:t>Years at which to evaluate survival</w:t>
      </w:r>
    </w:p>
    <w:p w14:paraId="7D2B61CF" w14:textId="29F3D3F3" w:rsidR="00CC1ABB" w:rsidRPr="009126D2" w:rsidRDefault="00CC1ABB" w:rsidP="00CC1ABB">
      <w:pPr>
        <w:autoSpaceDE w:val="0"/>
        <w:autoSpaceDN w:val="0"/>
        <w:adjustRightInd w:val="0"/>
        <w:spacing w:after="0" w:line="240" w:lineRule="auto"/>
        <w:rPr>
          <w:rFonts w:ascii="CMR10" w:hAnsi="CMR10" w:cs="CMR10"/>
          <w:color w:val="76923C" w:themeColor="accent3" w:themeShade="BF"/>
        </w:rPr>
      </w:pPr>
      <w:r w:rsidRPr="009126D2">
        <w:rPr>
          <w:rFonts w:ascii="CMR10" w:hAnsi="CMR10" w:cs="CMR10"/>
          <w:color w:val="76923C" w:themeColor="accent3" w:themeShade="BF"/>
        </w:rPr>
        <w:t xml:space="preserve">{? </w:t>
      </w:r>
      <w:r w:rsidR="006E0B19">
        <w:rPr>
          <w:rFonts w:ascii="CMR10" w:hAnsi="CMR10" w:cs="CMR10"/>
          <w:color w:val="76923C" w:themeColor="accent3" w:themeShade="BF"/>
        </w:rPr>
        <w:t xml:space="preserve">CANTRANce will </w:t>
      </w:r>
      <w:r w:rsidR="000A2CFD">
        <w:rPr>
          <w:rFonts w:ascii="CMR10" w:hAnsi="CMR10" w:cs="CMR10"/>
          <w:color w:val="76923C" w:themeColor="accent3" w:themeShade="BF"/>
        </w:rPr>
        <w:t>report</w:t>
      </w:r>
      <w:r w:rsidRPr="009126D2">
        <w:rPr>
          <w:rFonts w:ascii="CMR10" w:hAnsi="CMR10" w:cs="CMR10"/>
          <w:color w:val="76923C" w:themeColor="accent3" w:themeShade="BF"/>
        </w:rPr>
        <w:t xml:space="preserve"> k-year survival for the list of k’s provided here.  The longest time period specified in this input will be used as the length of follow-up, </w:t>
      </w:r>
      <w:r w:rsidR="009A7F15">
        <w:rPr>
          <w:rFonts w:ascii="CMR10" w:hAnsi="CMR10" w:cs="CMR10"/>
          <w:color w:val="76923C" w:themeColor="accent3" w:themeShade="BF"/>
        </w:rPr>
        <w:t xml:space="preserve">or </w:t>
      </w:r>
      <w:r w:rsidRPr="009126D2">
        <w:rPr>
          <w:rFonts w:ascii="CMR10" w:hAnsi="CMR10" w:cs="CMR10"/>
          <w:color w:val="76923C" w:themeColor="accent3" w:themeShade="BF"/>
        </w:rPr>
        <w:t xml:space="preserve">the number of years after </w:t>
      </w:r>
      <w:r w:rsidR="006F5873">
        <w:rPr>
          <w:rFonts w:ascii="CMR10" w:hAnsi="CMR10" w:cs="CMR10"/>
          <w:color w:val="76923C" w:themeColor="accent3" w:themeShade="BF"/>
        </w:rPr>
        <w:t>study start</w:t>
      </w:r>
      <w:r w:rsidRPr="009126D2">
        <w:rPr>
          <w:rFonts w:ascii="CMR10" w:hAnsi="CMR10" w:cs="CMR10"/>
          <w:color w:val="76923C" w:themeColor="accent3" w:themeShade="BF"/>
        </w:rPr>
        <w:t xml:space="preserve"> </w:t>
      </w:r>
      <w:r w:rsidR="009A7F15">
        <w:rPr>
          <w:rFonts w:ascii="CMR10" w:hAnsi="CMR10" w:cs="CMR10"/>
          <w:color w:val="76923C" w:themeColor="accent3" w:themeShade="BF"/>
        </w:rPr>
        <w:t xml:space="preserve">for which </w:t>
      </w:r>
      <w:r w:rsidR="000A2CFD">
        <w:rPr>
          <w:rFonts w:ascii="CMR10" w:hAnsi="CMR10" w:cs="CMR10"/>
          <w:color w:val="76923C" w:themeColor="accent3" w:themeShade="BF"/>
        </w:rPr>
        <w:t>the model will track</w:t>
      </w:r>
      <w:r w:rsidR="009A7F15">
        <w:rPr>
          <w:rFonts w:ascii="CMR10" w:hAnsi="CMR10" w:cs="CMR10"/>
          <w:color w:val="76923C" w:themeColor="accent3" w:themeShade="BF"/>
        </w:rPr>
        <w:t xml:space="preserve"> mortality</w:t>
      </w:r>
      <w:r w:rsidRPr="009126D2">
        <w:rPr>
          <w:rFonts w:ascii="CMR10" w:hAnsi="CMR10" w:cs="CMR10"/>
          <w:color w:val="76923C" w:themeColor="accent3" w:themeShade="BF"/>
        </w:rPr>
        <w:t xml:space="preserve">. For example, the default value </w:t>
      </w:r>
      <w:r w:rsidR="007A03C3">
        <w:rPr>
          <w:rFonts w:ascii="CMR10" w:hAnsi="CMR10" w:cs="CMR10"/>
          <w:color w:val="76923C" w:themeColor="accent3" w:themeShade="BF"/>
        </w:rPr>
        <w:t>will report</w:t>
      </w:r>
      <w:r w:rsidRPr="009126D2">
        <w:rPr>
          <w:rFonts w:ascii="CMR10" w:hAnsi="CMR10" w:cs="CMR10"/>
          <w:color w:val="76923C" w:themeColor="accent3" w:themeShade="BF"/>
        </w:rPr>
        <w:t xml:space="preserve"> 5-year, 10-year, and 50-year survival. Individuals in the study will be followed for 50 years</w:t>
      </w:r>
      <w:r w:rsidR="007A03C3">
        <w:rPr>
          <w:rFonts w:ascii="CMR10" w:hAnsi="CMR10" w:cs="CMR10"/>
          <w:color w:val="76923C" w:themeColor="accent3" w:themeShade="BF"/>
        </w:rPr>
        <w:t xml:space="preserve">. Lifetime follow-up </w:t>
      </w:r>
      <w:r w:rsidR="007A03C3">
        <w:rPr>
          <w:rFonts w:ascii="CMR10" w:hAnsi="CMR10" w:cs="CMR10"/>
          <w:color w:val="76923C" w:themeColor="accent3" w:themeShade="BF"/>
        </w:rPr>
        <w:lastRenderedPageBreak/>
        <w:t>can be approximated by specifying a maximum k by which all individuals should have died, e.g. 110-(average age).</w:t>
      </w:r>
      <w:r w:rsidRPr="009126D2">
        <w:rPr>
          <w:rFonts w:ascii="CMR10" w:hAnsi="CMR10" w:cs="CMR10"/>
          <w:color w:val="76923C" w:themeColor="accent3" w:themeShade="BF"/>
        </w:rPr>
        <w:t>}</w:t>
      </w:r>
    </w:p>
    <w:p w14:paraId="0454452E" w14:textId="77777777" w:rsidR="00CC1ABB" w:rsidRDefault="00CC1ABB" w:rsidP="00CC1ABB">
      <w:pPr>
        <w:autoSpaceDE w:val="0"/>
        <w:autoSpaceDN w:val="0"/>
        <w:adjustRightInd w:val="0"/>
        <w:spacing w:after="0" w:line="240" w:lineRule="auto"/>
        <w:rPr>
          <w:rFonts w:ascii="CMR10" w:hAnsi="CMR10" w:cs="CMR10"/>
          <w:b/>
          <w:color w:val="4F81BD" w:themeColor="accent1"/>
        </w:rPr>
      </w:pPr>
      <w:r w:rsidRPr="009126D2">
        <w:rPr>
          <w:rFonts w:ascii="CMR10" w:hAnsi="CMR10" w:cs="CMR10"/>
          <w:b/>
          <w:color w:val="4F81BD" w:themeColor="accent1"/>
        </w:rPr>
        <w:t>[Table]</w:t>
      </w:r>
    </w:p>
    <w:p w14:paraId="614C5174" w14:textId="2037D95F" w:rsidR="00EE54CC" w:rsidRPr="009126D2" w:rsidRDefault="00EE54CC" w:rsidP="00CC1ABB">
      <w:pPr>
        <w:autoSpaceDE w:val="0"/>
        <w:autoSpaceDN w:val="0"/>
        <w:adjustRightInd w:val="0"/>
        <w:spacing w:after="0" w:line="240" w:lineRule="auto"/>
        <w:rPr>
          <w:rFonts w:ascii="CMR10" w:hAnsi="CMR10" w:cs="CMR10"/>
          <w:b/>
          <w:color w:val="4F81BD" w:themeColor="accent1"/>
        </w:rPr>
      </w:pPr>
      <w:r w:rsidRPr="00D25F6A">
        <w:rPr>
          <w:color w:val="C0504D" w:themeColor="accent2"/>
        </w:rPr>
        <w:t>{Entry instructions</w:t>
      </w:r>
      <w:r>
        <w:rPr>
          <w:color w:val="C0504D" w:themeColor="accent2"/>
        </w:rPr>
        <w:t>: Enter up to 6 numeric values between 0 and 100, separated by commas.}</w:t>
      </w:r>
    </w:p>
    <w:p w14:paraId="2FEE964E" w14:textId="77777777" w:rsidR="00CC1ABB" w:rsidRPr="009126D2" w:rsidRDefault="00CC1ABB" w:rsidP="00CC1ABB">
      <w:pPr>
        <w:autoSpaceDE w:val="0"/>
        <w:autoSpaceDN w:val="0"/>
        <w:adjustRightInd w:val="0"/>
        <w:spacing w:after="0" w:line="240" w:lineRule="auto"/>
        <w:rPr>
          <w:rFonts w:ascii="CMR10" w:hAnsi="CMR10" w:cs="CMR10"/>
          <w:b/>
        </w:rPr>
      </w:pPr>
      <w:r w:rsidRPr="009126D2">
        <w:rPr>
          <w:rFonts w:ascii="CMR10" w:hAnsi="CMR10" w:cs="CMR10"/>
          <w:b/>
        </w:rPr>
        <w:t>${times}</w:t>
      </w:r>
    </w:p>
    <w:p w14:paraId="6F0908B2" w14:textId="77777777" w:rsidR="00CC1ABB" w:rsidRPr="009126D2" w:rsidRDefault="00CC1ABB" w:rsidP="00E33E8E">
      <w:pPr>
        <w:pStyle w:val="NoSpacing"/>
        <w:numPr>
          <w:ilvl w:val="0"/>
          <w:numId w:val="6"/>
        </w:numPr>
      </w:pPr>
      <w:r w:rsidRPr="009126D2">
        <w:t>Freeform string</w:t>
      </w:r>
    </w:p>
    <w:p w14:paraId="489F971D" w14:textId="77777777" w:rsidR="00CC1ABB" w:rsidRDefault="00CC1ABB" w:rsidP="00E33E8E">
      <w:pPr>
        <w:pStyle w:val="NoSpacing"/>
        <w:numPr>
          <w:ilvl w:val="0"/>
          <w:numId w:val="6"/>
        </w:numPr>
      </w:pPr>
      <w:r w:rsidRPr="009126D2">
        <w:t>Default=’5,10,50’</w:t>
      </w:r>
    </w:p>
    <w:p w14:paraId="4ECE235B" w14:textId="67F7DBFC" w:rsidR="006759EE" w:rsidRPr="00FF1263" w:rsidRDefault="000758E7" w:rsidP="00E33E8E">
      <w:pPr>
        <w:pStyle w:val="NoSpacing"/>
        <w:numPr>
          <w:ilvl w:val="0"/>
          <w:numId w:val="6"/>
        </w:numPr>
      </w:pPr>
      <w:r>
        <w:t>Largest value must be between 1 and 100, inclusive</w:t>
      </w:r>
    </w:p>
    <w:p w14:paraId="6EC81792" w14:textId="77777777" w:rsidR="00FF1263" w:rsidRPr="00FF1263" w:rsidRDefault="008063BE" w:rsidP="00FF1263">
      <w:pPr>
        <w:pStyle w:val="Heading4"/>
      </w:pPr>
      <w:r w:rsidRPr="00FF1263">
        <w:rPr>
          <w:rStyle w:val="Heading4Char"/>
          <w:b/>
          <w:bCs/>
          <w:i/>
          <w:iCs/>
        </w:rPr>
        <w:t>Population size</w:t>
      </w:r>
    </w:p>
    <w:p w14:paraId="1EC0DA75" w14:textId="795D0AA7" w:rsidR="008063BE" w:rsidRDefault="008063BE" w:rsidP="008063BE">
      <w:pPr>
        <w:autoSpaceDE w:val="0"/>
        <w:autoSpaceDN w:val="0"/>
        <w:adjustRightInd w:val="0"/>
        <w:spacing w:after="0" w:line="240" w:lineRule="auto"/>
        <w:rPr>
          <w:rFonts w:ascii="CMR10" w:hAnsi="CMR10" w:cs="CMR10"/>
          <w:b/>
          <w:color w:val="4F81BD" w:themeColor="accent1"/>
        </w:rPr>
      </w:pPr>
      <w:r w:rsidRPr="00D25F6A">
        <w:rPr>
          <w:rFonts w:ascii="CMR10" w:hAnsi="CMR10" w:cs="CMR10"/>
          <w:color w:val="76923C" w:themeColor="accent3" w:themeShade="BF"/>
        </w:rPr>
        <w:t xml:space="preserve">{? </w:t>
      </w:r>
      <w:r>
        <w:rPr>
          <w:rFonts w:ascii="CMR10" w:hAnsi="CMR10" w:cs="CMR10"/>
          <w:color w:val="76923C" w:themeColor="accent3" w:themeShade="BF"/>
        </w:rPr>
        <w:t xml:space="preserve">The population size </w:t>
      </w:r>
      <w:r w:rsidRPr="00D25F6A">
        <w:rPr>
          <w:rFonts w:ascii="CMR10" w:hAnsi="CMR10" w:cs="CMR10"/>
          <w:color w:val="76923C" w:themeColor="accent3" w:themeShade="BF"/>
        </w:rPr>
        <w:t>correspond</w:t>
      </w:r>
      <w:r>
        <w:rPr>
          <w:rFonts w:ascii="CMR10" w:hAnsi="CMR10" w:cs="CMR10"/>
          <w:color w:val="76923C" w:themeColor="accent3" w:themeShade="BF"/>
        </w:rPr>
        <w:t>s</w:t>
      </w:r>
      <w:r w:rsidRPr="00D25F6A">
        <w:rPr>
          <w:rFonts w:ascii="CMR10" w:hAnsi="CMR10" w:cs="CMR10"/>
          <w:color w:val="76923C" w:themeColor="accent3" w:themeShade="BF"/>
        </w:rPr>
        <w:t xml:space="preserve"> to the number of cases </w:t>
      </w:r>
      <w:del w:id="16" w:author="Leslie Mallinger" w:date="2013-07-03T14:46:00Z">
        <w:r w:rsidRPr="00D25F6A" w:rsidDel="00DA0A67">
          <w:rPr>
            <w:rFonts w:ascii="CMR10" w:hAnsi="CMR10" w:cs="CMR10"/>
            <w:color w:val="76923C" w:themeColor="accent3" w:themeShade="BF"/>
          </w:rPr>
          <w:delText xml:space="preserve">in each </w:delText>
        </w:r>
        <w:r w:rsidR="006E0B19" w:rsidDel="00DA0A67">
          <w:rPr>
            <w:rFonts w:ascii="CMR10" w:hAnsi="CMR10" w:cs="CMR10"/>
            <w:color w:val="76923C" w:themeColor="accent3" w:themeShade="BF"/>
          </w:rPr>
          <w:delText xml:space="preserve">of the two </w:delText>
        </w:r>
        <w:r w:rsidR="00FF6200" w:rsidDel="00DA0A67">
          <w:rPr>
            <w:rFonts w:ascii="CMR10" w:hAnsi="CMR10" w:cs="CMR10"/>
            <w:color w:val="76923C" w:themeColor="accent3" w:themeShade="BF"/>
          </w:rPr>
          <w:delText>trial arm</w:delText>
        </w:r>
        <w:r w:rsidR="006E0B19" w:rsidDel="00DA0A67">
          <w:rPr>
            <w:rFonts w:ascii="CMR10" w:hAnsi="CMR10" w:cs="CMR10"/>
            <w:color w:val="76923C" w:themeColor="accent3" w:themeShade="BF"/>
          </w:rPr>
          <w:delText>s</w:delText>
        </w:r>
        <w:r w:rsidDel="00DA0A67">
          <w:rPr>
            <w:rFonts w:ascii="CMR10" w:hAnsi="CMR10" w:cs="CMR10"/>
            <w:color w:val="76923C" w:themeColor="accent3" w:themeShade="BF"/>
          </w:rPr>
          <w:delText xml:space="preserve"> </w:delText>
        </w:r>
        <w:r w:rsidR="00683E56" w:rsidDel="00DA0A67">
          <w:rPr>
            <w:rFonts w:ascii="CMR10" w:hAnsi="CMR10" w:cs="CMR10"/>
            <w:color w:val="76923C" w:themeColor="accent3" w:themeShade="BF"/>
          </w:rPr>
          <w:delText>(</w:delText>
        </w:r>
        <w:r w:rsidR="006E0B19" w:rsidDel="00DA0A67">
          <w:rPr>
            <w:rFonts w:ascii="CMR10" w:hAnsi="CMR10" w:cs="CMR10"/>
            <w:color w:val="76923C" w:themeColor="accent3" w:themeShade="BF"/>
          </w:rPr>
          <w:delText>intervention and control</w:delText>
        </w:r>
        <w:r w:rsidR="00683E56" w:rsidDel="00DA0A67">
          <w:rPr>
            <w:rFonts w:ascii="CMR10" w:hAnsi="CMR10" w:cs="CMR10"/>
            <w:color w:val="76923C" w:themeColor="accent3" w:themeShade="BF"/>
          </w:rPr>
          <w:delText xml:space="preserve">) </w:delText>
        </w:r>
      </w:del>
      <w:r>
        <w:rPr>
          <w:rFonts w:ascii="CMR10" w:hAnsi="CMR10" w:cs="CMR10"/>
          <w:color w:val="76923C" w:themeColor="accent3" w:themeShade="BF"/>
        </w:rPr>
        <w:t xml:space="preserve">within </w:t>
      </w:r>
      <w:del w:id="17" w:author="Leslie Mallinger" w:date="2013-07-03T14:46:00Z">
        <w:r w:rsidDel="00DA0A67">
          <w:rPr>
            <w:rFonts w:ascii="CMR10" w:hAnsi="CMR10" w:cs="CMR10"/>
            <w:color w:val="76923C" w:themeColor="accent3" w:themeShade="BF"/>
          </w:rPr>
          <w:delText xml:space="preserve">the </w:delText>
        </w:r>
      </w:del>
      <w:ins w:id="18" w:author="Leslie Mallinger" w:date="2013-07-03T14:46:00Z">
        <w:r w:rsidR="00DA0A67">
          <w:rPr>
            <w:rFonts w:ascii="CMR10" w:hAnsi="CMR10" w:cs="CMR10"/>
            <w:color w:val="76923C" w:themeColor="accent3" w:themeShade="BF"/>
          </w:rPr>
          <w:t xml:space="preserve">each </w:t>
        </w:r>
      </w:ins>
      <w:r>
        <w:rPr>
          <w:rFonts w:ascii="CMR10" w:hAnsi="CMR10" w:cs="CMR10"/>
          <w:color w:val="76923C" w:themeColor="accent3" w:themeShade="BF"/>
        </w:rPr>
        <w:t xml:space="preserve">simulation. </w:t>
      </w:r>
      <w:del w:id="19" w:author="Leslie Mallinger" w:date="2013-07-03T14:46:00Z">
        <w:r w:rsidDel="009F5555">
          <w:rPr>
            <w:rFonts w:ascii="CMR10" w:hAnsi="CMR10" w:cs="CMR10"/>
            <w:color w:val="76923C" w:themeColor="accent3" w:themeShade="BF"/>
          </w:rPr>
          <w:delText>It</w:delText>
        </w:r>
        <w:r w:rsidRPr="00D25F6A" w:rsidDel="009F5555">
          <w:rPr>
            <w:rFonts w:ascii="CMR10" w:hAnsi="CMR10" w:cs="CMR10"/>
            <w:color w:val="76923C" w:themeColor="accent3" w:themeShade="BF"/>
          </w:rPr>
          <w:delText xml:space="preserve"> assumes the groups are of equal size</w:delText>
        </w:r>
        <w:r w:rsidDel="009F5555">
          <w:rPr>
            <w:rFonts w:ascii="CMR10" w:hAnsi="CMR10" w:cs="CMR10"/>
            <w:color w:val="76923C" w:themeColor="accent3" w:themeShade="BF"/>
          </w:rPr>
          <w:delText xml:space="preserve"> and will sample the input data as necessary to accomplish this goal</w:delText>
        </w:r>
        <w:r w:rsidRPr="00D25F6A" w:rsidDel="009F5555">
          <w:rPr>
            <w:rFonts w:ascii="CMR10" w:hAnsi="CMR10" w:cs="CMR10"/>
            <w:color w:val="76923C" w:themeColor="accent3" w:themeShade="BF"/>
          </w:rPr>
          <w:delText xml:space="preserve">. </w:delText>
        </w:r>
      </w:del>
      <w:r>
        <w:rPr>
          <w:rFonts w:ascii="CMR10" w:hAnsi="CMR10" w:cs="CMR10"/>
          <w:color w:val="76923C" w:themeColor="accent3" w:themeShade="BF"/>
        </w:rPr>
        <w:t>The maximum population size is 1</w:t>
      </w:r>
      <w:ins w:id="20" w:author="Leslie Mallinger" w:date="2013-07-12T14:33:00Z">
        <w:r w:rsidR="001C4E38">
          <w:rPr>
            <w:rFonts w:ascii="CMR10" w:hAnsi="CMR10" w:cs="CMR10"/>
            <w:color w:val="76923C" w:themeColor="accent3" w:themeShade="BF"/>
          </w:rPr>
          <w:t>0,000</w:t>
        </w:r>
      </w:ins>
      <w:del w:id="21" w:author="Leslie Mallinger" w:date="2013-07-12T14:33:00Z">
        <w:r w:rsidDel="001C4E38">
          <w:rPr>
            <w:rFonts w:ascii="CMR10" w:hAnsi="CMR10" w:cs="CMR10"/>
            <w:color w:val="76923C" w:themeColor="accent3" w:themeShade="BF"/>
          </w:rPr>
          <w:delText xml:space="preserve"> million</w:delText>
        </w:r>
      </w:del>
      <w:r>
        <w:rPr>
          <w:rFonts w:ascii="CMR10" w:hAnsi="CMR10" w:cs="CMR10"/>
          <w:color w:val="76923C" w:themeColor="accent3" w:themeShade="BF"/>
        </w:rPr>
        <w:t>.</w:t>
      </w:r>
      <w:r w:rsidRPr="00D25F6A">
        <w:rPr>
          <w:rFonts w:ascii="CMR10" w:hAnsi="CMR10" w:cs="CMR10"/>
          <w:color w:val="76923C" w:themeColor="accent3" w:themeShade="BF"/>
        </w:rPr>
        <w:t>}</w:t>
      </w:r>
    </w:p>
    <w:p w14:paraId="67897F70" w14:textId="77777777" w:rsidR="008063BE" w:rsidRDefault="008063BE" w:rsidP="008063BE">
      <w:pPr>
        <w:autoSpaceDE w:val="0"/>
        <w:autoSpaceDN w:val="0"/>
        <w:adjustRightInd w:val="0"/>
        <w:spacing w:after="0" w:line="240" w:lineRule="auto"/>
        <w:rPr>
          <w:rFonts w:ascii="CMR10" w:hAnsi="CMR10" w:cs="CMR10"/>
        </w:rPr>
      </w:pPr>
      <w:r>
        <w:rPr>
          <w:rFonts w:ascii="CMR10" w:hAnsi="CMR10" w:cs="CMR10"/>
          <w:b/>
          <w:color w:val="4F81BD" w:themeColor="accent1"/>
        </w:rPr>
        <w:t>[Numeric]</w:t>
      </w:r>
    </w:p>
    <w:p w14:paraId="20EAC9BA" w14:textId="77777777" w:rsidR="008063BE" w:rsidRDefault="008063BE" w:rsidP="008063BE">
      <w:pPr>
        <w:autoSpaceDE w:val="0"/>
        <w:autoSpaceDN w:val="0"/>
        <w:adjustRightInd w:val="0"/>
        <w:spacing w:after="0" w:line="240" w:lineRule="auto"/>
        <w:rPr>
          <w:rFonts w:ascii="CMR10" w:hAnsi="CMR10" w:cs="CMR10"/>
          <w:b/>
        </w:rPr>
      </w:pPr>
      <w:r>
        <w:rPr>
          <w:rFonts w:ascii="CMR10" w:hAnsi="CMR10" w:cs="CMR10"/>
          <w:b/>
        </w:rPr>
        <w:t>${pop_size}</w:t>
      </w:r>
    </w:p>
    <w:p w14:paraId="6A499678" w14:textId="77777777" w:rsidR="008063BE" w:rsidRPr="00312382" w:rsidRDefault="008063BE" w:rsidP="00E33E8E">
      <w:pPr>
        <w:pStyle w:val="NoSpacing"/>
        <w:numPr>
          <w:ilvl w:val="0"/>
          <w:numId w:val="7"/>
        </w:numPr>
      </w:pPr>
      <w:r w:rsidRPr="00312382">
        <w:t>Numeric</w:t>
      </w:r>
    </w:p>
    <w:p w14:paraId="241E78C0" w14:textId="4DF4C977" w:rsidR="008063BE" w:rsidRPr="00312382" w:rsidRDefault="00FF2773" w:rsidP="00E33E8E">
      <w:pPr>
        <w:pStyle w:val="NoSpacing"/>
        <w:numPr>
          <w:ilvl w:val="0"/>
          <w:numId w:val="7"/>
        </w:numPr>
      </w:pPr>
      <w:r>
        <w:t>Default=500</w:t>
      </w:r>
    </w:p>
    <w:p w14:paraId="400B1A98" w14:textId="0B6001BE" w:rsidR="008063BE" w:rsidRPr="002C4FB8" w:rsidRDefault="008063BE" w:rsidP="00E33E8E">
      <w:pPr>
        <w:pStyle w:val="NoSpacing"/>
        <w:numPr>
          <w:ilvl w:val="0"/>
          <w:numId w:val="7"/>
        </w:numPr>
        <w:rPr>
          <w:ins w:id="22" w:author="Leslie Mallinger" w:date="2013-07-12T14:11:00Z"/>
          <w:highlight w:val="yellow"/>
        </w:rPr>
      </w:pPr>
      <w:r w:rsidRPr="002C4FB8">
        <w:rPr>
          <w:highlight w:val="yellow"/>
        </w:rPr>
        <w:t>Range=[10,10000</w:t>
      </w:r>
      <w:del w:id="23" w:author="Leslie Mallinger" w:date="2013-07-18T09:54:00Z">
        <w:r w:rsidRPr="002C4FB8" w:rsidDel="00A36D81">
          <w:rPr>
            <w:highlight w:val="yellow"/>
          </w:rPr>
          <w:delText>00</w:delText>
        </w:r>
      </w:del>
      <w:r w:rsidRPr="002C4FB8">
        <w:rPr>
          <w:highlight w:val="yellow"/>
        </w:rPr>
        <w:t>]</w:t>
      </w:r>
    </w:p>
    <w:p w14:paraId="20430353" w14:textId="77777777" w:rsidR="009F7BA8" w:rsidRPr="00A67410" w:rsidRDefault="009F7BA8" w:rsidP="009F7BA8">
      <w:pPr>
        <w:pStyle w:val="Heading4"/>
        <w:rPr>
          <w:highlight w:val="yellow"/>
        </w:rPr>
      </w:pPr>
      <w:moveToRangeStart w:id="24" w:author="Leslie Mallinger" w:date="2013-07-12T14:11:00Z" w:name="move361401645"/>
      <w:moveTo w:id="25" w:author="Leslie Mallinger" w:date="2013-07-12T14:11:00Z">
        <w:r w:rsidRPr="00A67410">
          <w:rPr>
            <w:rStyle w:val="Heading4Char"/>
            <w:b/>
            <w:bCs/>
            <w:i/>
            <w:iCs/>
            <w:highlight w:val="yellow"/>
          </w:rPr>
          <w:t>Study year</w:t>
        </w:r>
      </w:moveTo>
    </w:p>
    <w:p w14:paraId="45E34604" w14:textId="383C7F99" w:rsidR="009F7BA8" w:rsidRPr="00A67410" w:rsidRDefault="009F7BA8" w:rsidP="009F7BA8">
      <w:pPr>
        <w:autoSpaceDE w:val="0"/>
        <w:autoSpaceDN w:val="0"/>
        <w:adjustRightInd w:val="0"/>
        <w:spacing w:after="0" w:line="240" w:lineRule="auto"/>
        <w:rPr>
          <w:rFonts w:ascii="CMR10" w:hAnsi="CMR10" w:cs="CMR10"/>
          <w:color w:val="76923C" w:themeColor="accent3" w:themeShade="BF"/>
          <w:highlight w:val="yellow"/>
        </w:rPr>
      </w:pPr>
      <w:moveTo w:id="26" w:author="Leslie Mallinger" w:date="2013-07-12T14:11:00Z">
        <w:r w:rsidRPr="00A67410">
          <w:rPr>
            <w:rFonts w:ascii="CMR10" w:hAnsi="CMR10" w:cs="CMR10"/>
            <w:color w:val="76923C" w:themeColor="accent3" w:themeShade="BF"/>
            <w:highlight w:val="yellow"/>
          </w:rPr>
          <w:t xml:space="preserve">{? </w:t>
        </w:r>
        <w:del w:id="27" w:author="Leslie Mallinger" w:date="2013-07-12T14:12:00Z">
          <w:r w:rsidRPr="00A67410" w:rsidDel="009F7BA8">
            <w:rPr>
              <w:rFonts w:ascii="CMR10" w:hAnsi="CMR10" w:cs="CMR10"/>
              <w:color w:val="76923C" w:themeColor="accent3" w:themeShade="BF"/>
              <w:highlight w:val="yellow"/>
            </w:rPr>
            <w:delText>If study year was not specified among the inputs in the section above, set the study year now</w:delText>
          </w:r>
        </w:del>
      </w:moveTo>
      <w:ins w:id="28" w:author="Leslie Mallinger" w:date="2013-07-12T14:12:00Z">
        <w:r w:rsidRPr="00A67410">
          <w:rPr>
            <w:rFonts w:ascii="CMR10" w:hAnsi="CMR10" w:cs="CMR10"/>
            <w:color w:val="76923C" w:themeColor="accent3" w:themeShade="BF"/>
            <w:highlight w:val="yellow"/>
          </w:rPr>
          <w:t>Set the study year as the time of randomization to trial arms. If individuals were enrolled over a period of multiple years, choose either the middle year or the year in which the majority of patients were enrolled</w:t>
        </w:r>
      </w:ins>
      <w:moveTo w:id="29" w:author="Leslie Mallinger" w:date="2013-07-12T14:11:00Z">
        <w:r w:rsidRPr="00A67410">
          <w:rPr>
            <w:rFonts w:ascii="CMR10" w:hAnsi="CMR10" w:cs="CMR10"/>
            <w:color w:val="76923C" w:themeColor="accent3" w:themeShade="BF"/>
            <w:highlight w:val="yellow"/>
          </w:rPr>
          <w:t>.}</w:t>
        </w:r>
      </w:moveTo>
    </w:p>
    <w:p w14:paraId="3B01F081" w14:textId="77777777" w:rsidR="009F7BA8" w:rsidRPr="00A67410" w:rsidRDefault="009F7BA8" w:rsidP="009F7BA8">
      <w:pPr>
        <w:autoSpaceDE w:val="0"/>
        <w:autoSpaceDN w:val="0"/>
        <w:adjustRightInd w:val="0"/>
        <w:spacing w:after="0" w:line="240" w:lineRule="auto"/>
        <w:rPr>
          <w:rFonts w:ascii="CMR10" w:hAnsi="CMR10" w:cs="CMR10"/>
          <w:highlight w:val="yellow"/>
        </w:rPr>
      </w:pPr>
      <w:moveTo w:id="30" w:author="Leslie Mallinger" w:date="2013-07-12T14:11:00Z">
        <w:r w:rsidRPr="00A67410">
          <w:rPr>
            <w:rFonts w:ascii="CMR10" w:hAnsi="CMR10" w:cs="CMR10"/>
            <w:b/>
            <w:color w:val="4F81BD" w:themeColor="accent1"/>
            <w:highlight w:val="yellow"/>
          </w:rPr>
          <w:t>[Numeric]</w:t>
        </w:r>
      </w:moveTo>
    </w:p>
    <w:p w14:paraId="547451AA" w14:textId="77777777" w:rsidR="009F7BA8" w:rsidRPr="00A67410" w:rsidRDefault="009F7BA8" w:rsidP="009F7BA8">
      <w:pPr>
        <w:autoSpaceDE w:val="0"/>
        <w:autoSpaceDN w:val="0"/>
        <w:adjustRightInd w:val="0"/>
        <w:spacing w:after="0" w:line="240" w:lineRule="auto"/>
        <w:rPr>
          <w:rFonts w:ascii="CMR10" w:hAnsi="CMR10" w:cs="CMR10"/>
          <w:b/>
          <w:highlight w:val="yellow"/>
        </w:rPr>
      </w:pPr>
      <w:moveTo w:id="31" w:author="Leslie Mallinger" w:date="2013-07-12T14:11:00Z">
        <w:r w:rsidRPr="00A67410">
          <w:rPr>
            <w:rFonts w:ascii="CMR10" w:hAnsi="CMR10" w:cs="CMR10"/>
            <w:b/>
            <w:highlight w:val="yellow"/>
          </w:rPr>
          <w:t xml:space="preserve">${study_year} </w:t>
        </w:r>
      </w:moveTo>
    </w:p>
    <w:p w14:paraId="0D6DC792" w14:textId="77777777" w:rsidR="009F7BA8" w:rsidRPr="00A67410" w:rsidRDefault="009F7BA8" w:rsidP="009F7BA8">
      <w:pPr>
        <w:pStyle w:val="NoSpacing"/>
        <w:numPr>
          <w:ilvl w:val="0"/>
          <w:numId w:val="13"/>
        </w:numPr>
        <w:rPr>
          <w:highlight w:val="yellow"/>
        </w:rPr>
      </w:pPr>
      <w:moveTo w:id="32" w:author="Leslie Mallinger" w:date="2013-07-12T14:11:00Z">
        <w:r w:rsidRPr="00A67410">
          <w:rPr>
            <w:highlight w:val="yellow"/>
          </w:rPr>
          <w:t>Integer</w:t>
        </w:r>
      </w:moveTo>
    </w:p>
    <w:p w14:paraId="478DD33A" w14:textId="77777777" w:rsidR="009F7BA8" w:rsidRPr="00A67410" w:rsidRDefault="009F7BA8" w:rsidP="009F7BA8">
      <w:pPr>
        <w:pStyle w:val="NoSpacing"/>
        <w:numPr>
          <w:ilvl w:val="0"/>
          <w:numId w:val="13"/>
        </w:numPr>
        <w:rPr>
          <w:highlight w:val="yellow"/>
        </w:rPr>
      </w:pPr>
      <w:moveTo w:id="33" w:author="Leslie Mallinger" w:date="2013-07-12T14:11:00Z">
        <w:r w:rsidRPr="00A67410">
          <w:rPr>
            <w:highlight w:val="yellow"/>
          </w:rPr>
          <w:t>Default=2006</w:t>
        </w:r>
      </w:moveTo>
    </w:p>
    <w:p w14:paraId="26ED31D6" w14:textId="4736FA91" w:rsidR="009F7BA8" w:rsidRPr="00A67410" w:rsidDel="0071147D" w:rsidRDefault="009F7BA8" w:rsidP="009F7BA8">
      <w:pPr>
        <w:pStyle w:val="NoSpacing"/>
        <w:numPr>
          <w:ilvl w:val="0"/>
          <w:numId w:val="13"/>
        </w:numPr>
        <w:rPr>
          <w:del w:id="34" w:author="Leslie Mallinger" w:date="2013-07-12T14:12:00Z"/>
          <w:highlight w:val="yellow"/>
        </w:rPr>
      </w:pPr>
      <w:moveTo w:id="35" w:author="Leslie Mallinger" w:date="2013-07-12T14:11:00Z">
        <w:r w:rsidRPr="00A67410">
          <w:rPr>
            <w:highlight w:val="yellow"/>
          </w:rPr>
          <w:t>Range=</w:t>
        </w:r>
        <w:del w:id="36" w:author="Leslie Mallinger" w:date="2013-07-12T14:12:00Z">
          <w:r w:rsidRPr="00A67410" w:rsidDel="0071147D">
            <w:rPr>
              <w:highlight w:val="yellow"/>
            </w:rPr>
            <w:delText>NA,</w:delText>
          </w:r>
        </w:del>
        <w:r w:rsidRPr="00A67410">
          <w:rPr>
            <w:highlight w:val="yellow"/>
          </w:rPr>
          <w:t xml:space="preserve"> [1950-2015]</w:t>
        </w:r>
      </w:moveTo>
    </w:p>
    <w:p w14:paraId="749DA971" w14:textId="7CC0944A" w:rsidR="009F7BA8" w:rsidRPr="00A67410" w:rsidDel="0071147D" w:rsidRDefault="009F7BA8" w:rsidP="009F7BA8">
      <w:pPr>
        <w:pStyle w:val="NoSpacing"/>
        <w:numPr>
          <w:ilvl w:val="0"/>
          <w:numId w:val="13"/>
        </w:numPr>
        <w:rPr>
          <w:del w:id="37" w:author="Leslie Mallinger" w:date="2013-07-12T14:12:00Z"/>
          <w:highlight w:val="yellow"/>
        </w:rPr>
      </w:pPr>
      <w:moveTo w:id="38" w:author="Leslie Mallinger" w:date="2013-07-12T14:11:00Z">
        <w:del w:id="39" w:author="Leslie Mallinger" w:date="2013-07-12T14:12:00Z">
          <w:r w:rsidRPr="00A67410" w:rsidDel="0071147D">
            <w:rPr>
              <w:highlight w:val="yellow"/>
            </w:rPr>
            <w:delText>Check for the following:</w:delText>
          </w:r>
        </w:del>
      </w:moveTo>
    </w:p>
    <w:p w14:paraId="5F7A57EC" w14:textId="07C7C78D" w:rsidR="009F7BA8" w:rsidRPr="00A67410" w:rsidDel="0071147D" w:rsidRDefault="009F7BA8" w:rsidP="0071147D">
      <w:pPr>
        <w:pStyle w:val="NoSpacing"/>
        <w:rPr>
          <w:del w:id="40" w:author="Leslie Mallinger" w:date="2013-07-12T14:12:00Z"/>
          <w:highlight w:val="yellow"/>
        </w:rPr>
      </w:pPr>
      <w:moveTo w:id="41" w:author="Leslie Mallinger" w:date="2013-07-12T14:11:00Z">
        <w:del w:id="42" w:author="Leslie Mallinger" w:date="2013-07-12T14:12:00Z">
          <w:r w:rsidRPr="00A67410" w:rsidDel="0071147D">
            <w:rPr>
              <w:highlight w:val="yellow"/>
            </w:rPr>
            <w:delText xml:space="preserve">If variable named </w:delText>
          </w:r>
          <w:r w:rsidRPr="00A67410" w:rsidDel="0071147D">
            <w:rPr>
              <w:i/>
              <w:highlight w:val="yellow"/>
            </w:rPr>
            <w:delText>study_year</w:delText>
          </w:r>
          <w:r w:rsidRPr="00A67410" w:rsidDel="0071147D">
            <w:rPr>
              <w:highlight w:val="yellow"/>
            </w:rPr>
            <w:delText xml:space="preserve"> exists in input data, the value for this input MUST be NA</w:delText>
          </w:r>
        </w:del>
      </w:moveTo>
    </w:p>
    <w:p w14:paraId="738BECF2" w14:textId="7E9A22DB" w:rsidR="009F7BA8" w:rsidRPr="00A67410" w:rsidDel="0071147D" w:rsidRDefault="009F7BA8" w:rsidP="0071147D">
      <w:pPr>
        <w:pStyle w:val="NoSpacing"/>
        <w:rPr>
          <w:del w:id="43" w:author="Leslie Mallinger" w:date="2013-07-12T14:12:00Z"/>
          <w:highlight w:val="yellow"/>
        </w:rPr>
      </w:pPr>
      <w:moveTo w:id="44" w:author="Leslie Mallinger" w:date="2013-07-12T14:11:00Z">
        <w:del w:id="45" w:author="Leslie Mallinger" w:date="2013-07-12T14:12:00Z">
          <w:r w:rsidRPr="00A67410" w:rsidDel="0071147D">
            <w:rPr>
              <w:highlight w:val="yellow"/>
            </w:rPr>
            <w:delText xml:space="preserve">If variable named </w:delText>
          </w:r>
          <w:r w:rsidRPr="00A67410" w:rsidDel="0071147D">
            <w:rPr>
              <w:i/>
              <w:highlight w:val="yellow"/>
            </w:rPr>
            <w:delText>study_year</w:delText>
          </w:r>
          <w:r w:rsidRPr="00A67410" w:rsidDel="0071147D">
            <w:rPr>
              <w:highlight w:val="yellow"/>
            </w:rPr>
            <w:delText xml:space="preserve"> does not exist in input data, the value for this input MUST be between 1950 and 2015,  inclusive</w:delText>
          </w:r>
        </w:del>
      </w:moveTo>
    </w:p>
    <w:moveToRangeEnd w:id="24"/>
    <w:p w14:paraId="6E82855C" w14:textId="0E796B9B" w:rsidR="009F7BA8" w:rsidRPr="00A67410" w:rsidDel="0071147D" w:rsidRDefault="009F7BA8" w:rsidP="0071147D">
      <w:pPr>
        <w:pStyle w:val="NoSpacing"/>
        <w:rPr>
          <w:del w:id="46" w:author="Leslie Mallinger" w:date="2013-07-12T14:12:00Z"/>
          <w:highlight w:val="yellow"/>
        </w:rPr>
      </w:pPr>
    </w:p>
    <w:p w14:paraId="67A8F09F" w14:textId="77777777" w:rsidR="00666797" w:rsidRPr="00A67410" w:rsidRDefault="00666797" w:rsidP="0071147D">
      <w:pPr>
        <w:pStyle w:val="NoSpacing"/>
        <w:numPr>
          <w:ilvl w:val="0"/>
          <w:numId w:val="13"/>
        </w:numPr>
        <w:rPr>
          <w:rFonts w:ascii="CMR10" w:hAnsi="CMR10" w:cs="CMR10"/>
          <w:highlight w:val="yellow"/>
        </w:rPr>
      </w:pPr>
    </w:p>
    <w:p w14:paraId="60386AD7" w14:textId="07F61C12" w:rsidR="00860A30" w:rsidRPr="00AA5539" w:rsidRDefault="00860A30" w:rsidP="00AA5539">
      <w:pPr>
        <w:pStyle w:val="Heading1"/>
      </w:pPr>
      <w:r w:rsidRPr="00E27BE8">
        <w:t>COMPARATIVE EFFECTIVENESS DATA</w:t>
      </w:r>
    </w:p>
    <w:p w14:paraId="64C8B4CC" w14:textId="77777777" w:rsidR="00AA5539" w:rsidRPr="00AA5539" w:rsidRDefault="006F03D7" w:rsidP="00AA5539">
      <w:pPr>
        <w:pStyle w:val="Heading4"/>
      </w:pPr>
      <w:r w:rsidRPr="00AA5539">
        <w:rPr>
          <w:rStyle w:val="Heading4Char"/>
          <w:b/>
          <w:bCs/>
          <w:i/>
          <w:iCs/>
        </w:rPr>
        <w:t>Method for inputting data</w:t>
      </w:r>
    </w:p>
    <w:p w14:paraId="542C1683" w14:textId="3008AA34" w:rsidR="006F03D7" w:rsidRDefault="006F03D7" w:rsidP="006F03D7">
      <w:pPr>
        <w:autoSpaceDE w:val="0"/>
        <w:autoSpaceDN w:val="0"/>
        <w:adjustRightInd w:val="0"/>
        <w:spacing w:after="0" w:line="240" w:lineRule="auto"/>
        <w:rPr>
          <w:rFonts w:ascii="CMR10" w:hAnsi="CMR10" w:cs="CMR10"/>
          <w:color w:val="76923C" w:themeColor="accent3" w:themeShade="BF"/>
        </w:rPr>
      </w:pPr>
      <w:r w:rsidRPr="00D25F6A">
        <w:rPr>
          <w:rFonts w:ascii="CMR10" w:hAnsi="CMR10" w:cs="CMR10"/>
          <w:color w:val="76923C" w:themeColor="accent3" w:themeShade="BF"/>
        </w:rPr>
        <w:t>{?</w:t>
      </w:r>
      <w:r w:rsidR="005A7C43">
        <w:rPr>
          <w:rFonts w:ascii="CMR10" w:hAnsi="CMR10" w:cs="CMR10"/>
          <w:color w:val="76923C" w:themeColor="accent3" w:themeShade="BF"/>
        </w:rPr>
        <w:t xml:space="preserve"> Select a method for specifying the study population. If individual-level data is available with all covariates of interest, choose </w:t>
      </w:r>
      <w:r w:rsidR="005A7C43">
        <w:rPr>
          <w:rFonts w:ascii="CMR10" w:hAnsi="CMR10" w:cs="CMR10"/>
          <w:i/>
          <w:color w:val="76923C" w:themeColor="accent3" w:themeShade="BF"/>
        </w:rPr>
        <w:t>individual-level data</w:t>
      </w:r>
      <w:r w:rsidR="005A7C43">
        <w:rPr>
          <w:rFonts w:ascii="CMR10" w:hAnsi="CMR10" w:cs="CMR10"/>
          <w:color w:val="76923C" w:themeColor="accent3" w:themeShade="BF"/>
        </w:rPr>
        <w:t xml:space="preserve">. Otherwise, you may </w:t>
      </w:r>
      <w:r w:rsidR="006E0B19">
        <w:rPr>
          <w:rFonts w:ascii="CMR10" w:hAnsi="CMR10" w:cs="CMR10"/>
          <w:color w:val="76923C" w:themeColor="accent3" w:themeShade="BF"/>
        </w:rPr>
        <w:t xml:space="preserve">choose </w:t>
      </w:r>
      <w:r w:rsidR="006E0B19">
        <w:rPr>
          <w:rFonts w:ascii="CMR10" w:hAnsi="CMR10" w:cs="CMR10"/>
          <w:i/>
          <w:color w:val="76923C" w:themeColor="accent3" w:themeShade="BF"/>
        </w:rPr>
        <w:t xml:space="preserve">covariate proportions </w:t>
      </w:r>
      <w:r w:rsidR="006E0B19">
        <w:rPr>
          <w:rFonts w:ascii="CMR10" w:hAnsi="CMR10" w:cs="CMR10"/>
          <w:color w:val="76923C" w:themeColor="accent3" w:themeShade="BF"/>
        </w:rPr>
        <w:t xml:space="preserve">and </w:t>
      </w:r>
      <w:r w:rsidR="005A7C43">
        <w:rPr>
          <w:rFonts w:ascii="CMR10" w:hAnsi="CMR10" w:cs="CMR10"/>
          <w:color w:val="76923C" w:themeColor="accent3" w:themeShade="BF"/>
        </w:rPr>
        <w:t>specify marginal distributions of covariates of interest</w:t>
      </w:r>
      <w:r w:rsidR="008C1A2F">
        <w:rPr>
          <w:rFonts w:ascii="CMR10" w:hAnsi="CMR10" w:cs="CMR10"/>
          <w:color w:val="76923C" w:themeColor="accent3" w:themeShade="BF"/>
        </w:rPr>
        <w:t xml:space="preserve">. </w:t>
      </w:r>
      <w:r w:rsidR="005A7C43">
        <w:rPr>
          <w:rFonts w:ascii="CMR10" w:hAnsi="CMR10" w:cs="CMR10"/>
          <w:color w:val="76923C" w:themeColor="accent3" w:themeShade="BF"/>
        </w:rPr>
        <w:t>CANTRANce will simulate a study population accordingly</w:t>
      </w:r>
      <w:r w:rsidR="00C07BB9">
        <w:rPr>
          <w:rFonts w:ascii="CMR10" w:hAnsi="CMR10" w:cs="CMR10"/>
          <w:color w:val="76923C" w:themeColor="accent3" w:themeShade="BF"/>
        </w:rPr>
        <w:t>.</w:t>
      </w:r>
      <w:r>
        <w:rPr>
          <w:rFonts w:ascii="CMR10" w:hAnsi="CMR10" w:cs="CMR10"/>
          <w:color w:val="76923C" w:themeColor="accent3" w:themeShade="BF"/>
        </w:rPr>
        <w:t>}</w:t>
      </w:r>
    </w:p>
    <w:p w14:paraId="58475E9E" w14:textId="05A8B0C7" w:rsidR="00AD575C" w:rsidRPr="00AD575C" w:rsidRDefault="00AD575C" w:rsidP="006F03D7">
      <w:pPr>
        <w:autoSpaceDE w:val="0"/>
        <w:autoSpaceDN w:val="0"/>
        <w:adjustRightInd w:val="0"/>
        <w:spacing w:after="0" w:line="240" w:lineRule="auto"/>
        <w:rPr>
          <w:rFonts w:ascii="CMR10" w:hAnsi="CMR10" w:cs="CMR10"/>
        </w:rPr>
      </w:pPr>
      <w:r>
        <w:rPr>
          <w:rFonts w:ascii="CMR10" w:hAnsi="CMR10" w:cs="CMR10"/>
          <w:b/>
          <w:color w:val="4F81BD" w:themeColor="accent1"/>
        </w:rPr>
        <w:t>[String]</w:t>
      </w:r>
    </w:p>
    <w:p w14:paraId="3A6876E2" w14:textId="59D1CC9C" w:rsidR="006F03D7" w:rsidRDefault="006F03D7" w:rsidP="006F03D7">
      <w:pPr>
        <w:autoSpaceDE w:val="0"/>
        <w:autoSpaceDN w:val="0"/>
        <w:adjustRightInd w:val="0"/>
        <w:spacing w:after="0" w:line="240" w:lineRule="auto"/>
        <w:rPr>
          <w:rFonts w:ascii="CMR10" w:hAnsi="CMR10" w:cs="CMR10"/>
          <w:b/>
        </w:rPr>
      </w:pPr>
      <w:r>
        <w:rPr>
          <w:rFonts w:ascii="CMR10" w:hAnsi="CMR10" w:cs="CMR10"/>
          <w:b/>
        </w:rPr>
        <w:t xml:space="preserve">${input_method} </w:t>
      </w:r>
    </w:p>
    <w:p w14:paraId="54A58707" w14:textId="05CC45BA" w:rsidR="006F03D7" w:rsidRDefault="006F03D7" w:rsidP="00E33E8E">
      <w:pPr>
        <w:pStyle w:val="NoSpacing"/>
        <w:numPr>
          <w:ilvl w:val="0"/>
          <w:numId w:val="8"/>
        </w:numPr>
      </w:pPr>
      <w:r>
        <w:t>Choice string</w:t>
      </w:r>
      <w:r w:rsidR="00CC1843">
        <w:t xml:space="preserve"> (drop-down menu)</w:t>
      </w:r>
    </w:p>
    <w:p w14:paraId="40A60776" w14:textId="0A328CBC" w:rsidR="00F85BB6" w:rsidRDefault="00F85BB6" w:rsidP="00E33E8E">
      <w:pPr>
        <w:pStyle w:val="NoSpacing"/>
        <w:numPr>
          <w:ilvl w:val="0"/>
          <w:numId w:val="8"/>
        </w:numPr>
      </w:pPr>
      <w:r>
        <w:lastRenderedPageBreak/>
        <w:t>Allowable values:</w:t>
      </w:r>
    </w:p>
    <w:p w14:paraId="3C7907F1" w14:textId="371D3CA7" w:rsidR="00F85BB6" w:rsidRDefault="00F85BB6" w:rsidP="00BD7E66">
      <w:pPr>
        <w:pStyle w:val="NoSpacing"/>
        <w:numPr>
          <w:ilvl w:val="1"/>
          <w:numId w:val="8"/>
        </w:numPr>
      </w:pPr>
      <w:r>
        <w:t>individual_data</w:t>
      </w:r>
      <w:r w:rsidR="00BD7E66">
        <w:t xml:space="preserve"> (</w:t>
      </w:r>
      <w:r w:rsidR="00CF0360">
        <w:t>label: Individual-level data</w:t>
      </w:r>
      <w:r w:rsidR="00BD7E66">
        <w:t>)</w:t>
      </w:r>
    </w:p>
    <w:p w14:paraId="6E575506" w14:textId="5D6A76DA" w:rsidR="00F85BB6" w:rsidRDefault="00F85BB6" w:rsidP="00BD7E66">
      <w:pPr>
        <w:pStyle w:val="NoSpacing"/>
        <w:numPr>
          <w:ilvl w:val="1"/>
          <w:numId w:val="8"/>
        </w:numPr>
      </w:pPr>
      <w:r>
        <w:t>covariate_proportions</w:t>
      </w:r>
      <w:r w:rsidR="00BD7E66">
        <w:t xml:space="preserve"> (</w:t>
      </w:r>
      <w:r w:rsidR="00CF0360">
        <w:t>label: Covariate proportions</w:t>
      </w:r>
      <w:r w:rsidR="00BD7E66">
        <w:t>)</w:t>
      </w:r>
    </w:p>
    <w:p w14:paraId="64D858A3" w14:textId="29E03FD7" w:rsidR="00F85BB6" w:rsidRDefault="00F85BB6" w:rsidP="00E33E8E">
      <w:pPr>
        <w:pStyle w:val="NoSpacing"/>
        <w:numPr>
          <w:ilvl w:val="0"/>
          <w:numId w:val="8"/>
        </w:numPr>
      </w:pPr>
      <w:r>
        <w:t>Default</w:t>
      </w:r>
      <w:r w:rsidR="00DB085B">
        <w:t xml:space="preserve"> value</w:t>
      </w:r>
      <w:r>
        <w:t>:</w:t>
      </w:r>
    </w:p>
    <w:p w14:paraId="5ACD53F5" w14:textId="4666DAB9" w:rsidR="00F85BB6" w:rsidRDefault="00490AA1" w:rsidP="00E33E8E">
      <w:pPr>
        <w:pStyle w:val="NoSpacing"/>
        <w:numPr>
          <w:ilvl w:val="1"/>
          <w:numId w:val="8"/>
        </w:numPr>
      </w:pPr>
      <w:r>
        <w:t>covariate_proportions</w:t>
      </w:r>
    </w:p>
    <w:p w14:paraId="27AC0715" w14:textId="77777777" w:rsidR="00F22817" w:rsidRPr="00312382" w:rsidRDefault="00F22817" w:rsidP="00F22817">
      <w:pPr>
        <w:pStyle w:val="NoSpacing"/>
        <w:ind w:left="1440"/>
      </w:pPr>
    </w:p>
    <w:p w14:paraId="4451AE8B" w14:textId="0B959158" w:rsidR="00630B17" w:rsidRPr="00630B17" w:rsidRDefault="00630B17" w:rsidP="00630B17">
      <w:pPr>
        <w:autoSpaceDE w:val="0"/>
        <w:autoSpaceDN w:val="0"/>
        <w:adjustRightInd w:val="0"/>
        <w:spacing w:after="0" w:line="240" w:lineRule="auto"/>
        <w:rPr>
          <w:rFonts w:ascii="CMR10" w:hAnsi="CMR10" w:cs="CMR10"/>
        </w:rPr>
      </w:pPr>
      <w:r w:rsidRPr="00630B17">
        <w:rPr>
          <w:rFonts w:ascii="CMR10" w:hAnsi="CMR10" w:cs="CMR10"/>
          <w:color w:val="943634" w:themeColor="accent2" w:themeShade="BF"/>
        </w:rPr>
        <w:t xml:space="preserve">IF </w:t>
      </w:r>
      <w:r>
        <w:rPr>
          <w:rFonts w:ascii="CMR10" w:hAnsi="CMR10" w:cs="CMR10"/>
          <w:color w:val="943634" w:themeColor="accent2" w:themeShade="BF"/>
        </w:rPr>
        <w:t>INDIVIDUAL DATA</w:t>
      </w:r>
      <w:r w:rsidRPr="00630B17">
        <w:rPr>
          <w:rFonts w:ascii="CMR10" w:hAnsi="CMR10" w:cs="CMR10"/>
          <w:color w:val="943634" w:themeColor="accent2" w:themeShade="BF"/>
        </w:rPr>
        <w:t xml:space="preserve">: </w:t>
      </w:r>
      <w:r>
        <w:rPr>
          <w:rFonts w:ascii="CMR10" w:hAnsi="CMR10" w:cs="CMR10"/>
          <w:color w:val="943634" w:themeColor="accent2" w:themeShade="BF"/>
        </w:rPr>
        <w:t xml:space="preserve">fill out </w:t>
      </w:r>
      <w:r w:rsidR="00051189">
        <w:rPr>
          <w:rFonts w:ascii="CMR10" w:hAnsi="CMR10" w:cs="CMR10"/>
          <w:b/>
          <w:color w:val="943634" w:themeColor="accent2" w:themeShade="BF"/>
        </w:rPr>
        <w:t>Individual-level data</w:t>
      </w:r>
      <w:r w:rsidR="00986CAA">
        <w:rPr>
          <w:rFonts w:ascii="CMR10" w:hAnsi="CMR10" w:cs="CMR10"/>
          <w:color w:val="943634" w:themeColor="accent2" w:themeShade="BF"/>
        </w:rPr>
        <w:t xml:space="preserve"> </w:t>
      </w:r>
      <w:r w:rsidR="00051189">
        <w:rPr>
          <w:rFonts w:ascii="CMR10" w:hAnsi="CMR10" w:cs="CMR10"/>
          <w:color w:val="943634" w:themeColor="accent2" w:themeShade="BF"/>
        </w:rPr>
        <w:t>section.</w:t>
      </w:r>
    </w:p>
    <w:p w14:paraId="0CA1D67A" w14:textId="02A15D36" w:rsidR="00630B17" w:rsidRDefault="00630B17" w:rsidP="00630B17">
      <w:pPr>
        <w:autoSpaceDE w:val="0"/>
        <w:autoSpaceDN w:val="0"/>
        <w:adjustRightInd w:val="0"/>
        <w:spacing w:after="0" w:line="240" w:lineRule="auto"/>
        <w:rPr>
          <w:rFonts w:ascii="CMR10" w:hAnsi="CMR10" w:cs="CMR10"/>
          <w:color w:val="943634" w:themeColor="accent2" w:themeShade="BF"/>
        </w:rPr>
      </w:pPr>
      <w:r w:rsidRPr="00630B17">
        <w:rPr>
          <w:rFonts w:ascii="CMR10" w:hAnsi="CMR10" w:cs="CMR10"/>
          <w:color w:val="943634" w:themeColor="accent2" w:themeShade="BF"/>
        </w:rPr>
        <w:t xml:space="preserve">IF </w:t>
      </w:r>
      <w:r w:rsidR="00807B49">
        <w:rPr>
          <w:rFonts w:ascii="CMR10" w:hAnsi="CMR10" w:cs="CMR10"/>
          <w:color w:val="943634" w:themeColor="accent2" w:themeShade="BF"/>
        </w:rPr>
        <w:t>COVARIATE PROPORTIONS</w:t>
      </w:r>
      <w:r w:rsidRPr="00630B17">
        <w:rPr>
          <w:rFonts w:ascii="CMR10" w:hAnsi="CMR10" w:cs="CMR10"/>
          <w:color w:val="943634" w:themeColor="accent2" w:themeShade="BF"/>
        </w:rPr>
        <w:t xml:space="preserve">: </w:t>
      </w:r>
      <w:del w:id="47" w:author="Leslie Mallinger" w:date="2013-07-24T16:39:00Z">
        <w:r w:rsidR="00807B49" w:rsidDel="00D75723">
          <w:rPr>
            <w:rFonts w:ascii="CMR10" w:hAnsi="CMR10" w:cs="CMR10"/>
            <w:color w:val="943634" w:themeColor="accent2" w:themeShade="BF"/>
          </w:rPr>
          <w:delText>fill out</w:delText>
        </w:r>
      </w:del>
      <w:ins w:id="48" w:author="Leslie Mallinger" w:date="2013-07-24T16:39:00Z">
        <w:r w:rsidR="00D75723">
          <w:rPr>
            <w:rFonts w:ascii="CMR10" w:hAnsi="CMR10" w:cs="CMR10"/>
            <w:color w:val="943634" w:themeColor="accent2" w:themeShade="BF"/>
          </w:rPr>
          <w:t>skip to</w:t>
        </w:r>
      </w:ins>
      <w:r w:rsidR="00807B49">
        <w:rPr>
          <w:rFonts w:ascii="CMR10" w:hAnsi="CMR10" w:cs="CMR10"/>
          <w:color w:val="943634" w:themeColor="accent2" w:themeShade="BF"/>
        </w:rPr>
        <w:t xml:space="preserve"> </w:t>
      </w:r>
      <w:r w:rsidR="00051189">
        <w:rPr>
          <w:rFonts w:ascii="CMR10" w:hAnsi="CMR10" w:cs="CMR10"/>
          <w:b/>
          <w:color w:val="943634" w:themeColor="accent2" w:themeShade="BF"/>
        </w:rPr>
        <w:t xml:space="preserve">Covariate proportions </w:t>
      </w:r>
      <w:r w:rsidR="00051189">
        <w:rPr>
          <w:rFonts w:ascii="CMR10" w:hAnsi="CMR10" w:cs="CMR10"/>
          <w:color w:val="943634" w:themeColor="accent2" w:themeShade="BF"/>
        </w:rPr>
        <w:t xml:space="preserve">section. </w:t>
      </w:r>
    </w:p>
    <w:p w14:paraId="09DFF419" w14:textId="77777777" w:rsidR="00E560DA" w:rsidRDefault="00E560DA" w:rsidP="00630B17">
      <w:pPr>
        <w:autoSpaceDE w:val="0"/>
        <w:autoSpaceDN w:val="0"/>
        <w:adjustRightInd w:val="0"/>
        <w:spacing w:after="0" w:line="240" w:lineRule="auto"/>
        <w:rPr>
          <w:rFonts w:ascii="CMR10" w:hAnsi="CMR10" w:cs="CMR10"/>
          <w:color w:val="943634" w:themeColor="accent2" w:themeShade="BF"/>
        </w:rPr>
      </w:pPr>
    </w:p>
    <w:p w14:paraId="37ADC0D7" w14:textId="46F7B60F" w:rsidR="00630B17" w:rsidRPr="00630B17" w:rsidRDefault="00E560DA" w:rsidP="004162D2">
      <w:pPr>
        <w:pStyle w:val="Heading2"/>
        <w:rPr>
          <w:rFonts w:ascii="CMR10" w:hAnsi="CMR10" w:cs="CMR10"/>
        </w:rPr>
      </w:pPr>
      <w:r>
        <w:t>Individual-level data</w:t>
      </w:r>
    </w:p>
    <w:p w14:paraId="1C30D0B6" w14:textId="77777777" w:rsidR="004162D2" w:rsidRPr="004162D2" w:rsidRDefault="00986CAA" w:rsidP="004162D2">
      <w:pPr>
        <w:pStyle w:val="Heading4"/>
      </w:pPr>
      <w:r w:rsidRPr="004162D2">
        <w:rPr>
          <w:rStyle w:val="Heading4Char"/>
          <w:b/>
          <w:bCs/>
          <w:i/>
          <w:iCs/>
        </w:rPr>
        <w:t>Study data source</w:t>
      </w:r>
    </w:p>
    <w:p w14:paraId="49C4C751" w14:textId="17C3A0AC" w:rsidR="00986CAA" w:rsidRDefault="00986CAA" w:rsidP="00100A27">
      <w:pPr>
        <w:autoSpaceDE w:val="0"/>
        <w:autoSpaceDN w:val="0"/>
        <w:adjustRightInd w:val="0"/>
        <w:spacing w:after="0" w:line="240" w:lineRule="auto"/>
        <w:rPr>
          <w:rFonts w:ascii="CMR10" w:hAnsi="CMR10" w:cs="CMR10"/>
          <w:color w:val="76923C" w:themeColor="accent3" w:themeShade="BF"/>
        </w:rPr>
      </w:pPr>
      <w:r w:rsidRPr="00D25F6A">
        <w:rPr>
          <w:rFonts w:ascii="CMR10" w:hAnsi="CMR10" w:cs="CMR10"/>
          <w:color w:val="76923C" w:themeColor="accent3" w:themeShade="BF"/>
        </w:rPr>
        <w:t xml:space="preserve">{? </w:t>
      </w:r>
      <w:r>
        <w:rPr>
          <w:rFonts w:ascii="CMR10" w:hAnsi="CMR10" w:cs="CMR10"/>
          <w:color w:val="76923C" w:themeColor="accent3" w:themeShade="BF"/>
        </w:rPr>
        <w:t xml:space="preserve">Select an existing data source and skip to </w:t>
      </w:r>
      <w:r>
        <w:rPr>
          <w:rFonts w:ascii="CMR10" w:hAnsi="CMR10" w:cs="CMR10"/>
          <w:b/>
          <w:color w:val="76923C" w:themeColor="accent3" w:themeShade="BF"/>
        </w:rPr>
        <w:t>Population Characteristics</w:t>
      </w:r>
      <w:r>
        <w:rPr>
          <w:rFonts w:ascii="CMR10" w:hAnsi="CMR10" w:cs="CMR10"/>
          <w:color w:val="76923C" w:themeColor="accent3" w:themeShade="BF"/>
        </w:rPr>
        <w:t xml:space="preserve">, or select </w:t>
      </w:r>
      <w:r>
        <w:rPr>
          <w:rFonts w:ascii="CMR10" w:hAnsi="CMR10" w:cs="CMR10"/>
          <w:i/>
          <w:color w:val="76923C" w:themeColor="accent3" w:themeShade="BF"/>
        </w:rPr>
        <w:t xml:space="preserve">user-provided </w:t>
      </w:r>
      <w:r w:rsidR="00595BAB">
        <w:rPr>
          <w:rFonts w:ascii="CMR10" w:hAnsi="CMR10" w:cs="CMR10"/>
          <w:i/>
          <w:color w:val="76923C" w:themeColor="accent3" w:themeShade="BF"/>
        </w:rPr>
        <w:t>individual-level data</w:t>
      </w:r>
      <w:r>
        <w:rPr>
          <w:rFonts w:ascii="CMR10" w:hAnsi="CMR10" w:cs="CMR10"/>
          <w:color w:val="76923C" w:themeColor="accent3" w:themeShade="BF"/>
        </w:rPr>
        <w:t xml:space="preserve"> and enter study data below.}</w:t>
      </w:r>
    </w:p>
    <w:p w14:paraId="320D2F90" w14:textId="41721490" w:rsidR="001D082A" w:rsidRDefault="005C6D4D" w:rsidP="00100A27">
      <w:pPr>
        <w:autoSpaceDE w:val="0"/>
        <w:autoSpaceDN w:val="0"/>
        <w:adjustRightInd w:val="0"/>
        <w:spacing w:after="0" w:line="240" w:lineRule="auto"/>
        <w:rPr>
          <w:rFonts w:ascii="CMR10" w:hAnsi="CMR10" w:cs="CMR10"/>
          <w:b/>
          <w:color w:val="4F81BD" w:themeColor="accent1"/>
        </w:rPr>
      </w:pPr>
      <w:r>
        <w:rPr>
          <w:rFonts w:ascii="CMR10" w:hAnsi="CMR10" w:cs="CMR10"/>
          <w:b/>
          <w:color w:val="4F81BD" w:themeColor="accent1"/>
        </w:rPr>
        <w:t xml:space="preserve"> </w:t>
      </w:r>
      <w:r w:rsidR="001D082A">
        <w:rPr>
          <w:rFonts w:ascii="CMR10" w:hAnsi="CMR10" w:cs="CMR10"/>
          <w:b/>
          <w:color w:val="4F81BD" w:themeColor="accent1"/>
        </w:rPr>
        <w:t>[String]</w:t>
      </w:r>
    </w:p>
    <w:p w14:paraId="508BB8E5" w14:textId="28E472A8" w:rsidR="005C6D4D" w:rsidRPr="005C6D4D" w:rsidRDefault="005C6D4D" w:rsidP="00100A27">
      <w:pPr>
        <w:autoSpaceDE w:val="0"/>
        <w:autoSpaceDN w:val="0"/>
        <w:adjustRightInd w:val="0"/>
        <w:spacing w:after="0" w:line="240" w:lineRule="auto"/>
        <w:rPr>
          <w:rFonts w:ascii="CMR10" w:hAnsi="CMR10" w:cs="CMR10"/>
          <w:b/>
        </w:rPr>
      </w:pPr>
      <w:r>
        <w:rPr>
          <w:rFonts w:ascii="CMR10" w:hAnsi="CMR10" w:cs="CMR10"/>
          <w:b/>
        </w:rPr>
        <w:t xml:space="preserve">${data_source} </w:t>
      </w:r>
    </w:p>
    <w:p w14:paraId="5699AE0D" w14:textId="691585DB" w:rsidR="00986CAA" w:rsidRDefault="00986CAA" w:rsidP="00E33E8E">
      <w:pPr>
        <w:pStyle w:val="NoSpacing"/>
        <w:numPr>
          <w:ilvl w:val="0"/>
          <w:numId w:val="9"/>
        </w:numPr>
      </w:pPr>
      <w:r>
        <w:t>Choice string</w:t>
      </w:r>
      <w:r w:rsidR="00E36A84">
        <w:t xml:space="preserve"> (drop-down menu)</w:t>
      </w:r>
    </w:p>
    <w:p w14:paraId="499DBE45" w14:textId="03C38676" w:rsidR="00E36A84" w:rsidRDefault="00E36A84" w:rsidP="00E33E8E">
      <w:pPr>
        <w:pStyle w:val="NoSpacing"/>
        <w:numPr>
          <w:ilvl w:val="0"/>
          <w:numId w:val="9"/>
        </w:numPr>
      </w:pPr>
      <w:r>
        <w:t>Allowable values:</w:t>
      </w:r>
    </w:p>
    <w:p w14:paraId="60B71451" w14:textId="22AA1D57" w:rsidR="00986CAA" w:rsidRDefault="00E36A84" w:rsidP="007014D6">
      <w:pPr>
        <w:pStyle w:val="NoSpacing"/>
        <w:numPr>
          <w:ilvl w:val="1"/>
          <w:numId w:val="9"/>
        </w:numPr>
      </w:pPr>
      <w:r>
        <w:t>default_pc</w:t>
      </w:r>
      <w:r w:rsidR="007014D6">
        <w:t xml:space="preserve"> (</w:t>
      </w:r>
      <w:r w:rsidR="00986CAA" w:rsidRPr="00312382">
        <w:t>label</w:t>
      </w:r>
      <w:r w:rsidR="008B46D3">
        <w:t xml:space="preserve">: </w:t>
      </w:r>
      <w:r w:rsidR="00986CAA">
        <w:t>Simulated prostate cancer data</w:t>
      </w:r>
      <w:r w:rsidR="007C09C0">
        <w:t xml:space="preserve"> (default)</w:t>
      </w:r>
      <w:r w:rsidR="007014D6">
        <w:t>)</w:t>
      </w:r>
    </w:p>
    <w:p w14:paraId="5DB810B1" w14:textId="5D28B90F" w:rsidR="00E36A84" w:rsidRDefault="00E36A84" w:rsidP="007014D6">
      <w:pPr>
        <w:pStyle w:val="NoSpacing"/>
        <w:numPr>
          <w:ilvl w:val="1"/>
          <w:numId w:val="9"/>
        </w:numPr>
      </w:pPr>
      <w:r>
        <w:t>user_data</w:t>
      </w:r>
      <w:r w:rsidR="007014D6">
        <w:t xml:space="preserve"> (</w:t>
      </w:r>
      <w:r>
        <w:t>label</w:t>
      </w:r>
      <w:r w:rsidR="008B46D3">
        <w:t xml:space="preserve">: </w:t>
      </w:r>
      <w:r>
        <w:t>User-</w:t>
      </w:r>
      <w:r w:rsidR="008B46D3">
        <w:t>provided individual-level data</w:t>
      </w:r>
      <w:r w:rsidR="007014D6">
        <w:t>)</w:t>
      </w:r>
    </w:p>
    <w:p w14:paraId="0EA49349" w14:textId="64581741" w:rsidR="00E36A84" w:rsidRDefault="00E36A84" w:rsidP="00E33E8E">
      <w:pPr>
        <w:pStyle w:val="NoSpacing"/>
        <w:numPr>
          <w:ilvl w:val="0"/>
          <w:numId w:val="9"/>
        </w:numPr>
      </w:pPr>
      <w:r>
        <w:t>Default value:</w:t>
      </w:r>
    </w:p>
    <w:p w14:paraId="24E445D7" w14:textId="138CF031" w:rsidR="00E36A84" w:rsidRPr="00312382" w:rsidRDefault="00EA0DA0" w:rsidP="00E33E8E">
      <w:pPr>
        <w:pStyle w:val="NoSpacing"/>
        <w:numPr>
          <w:ilvl w:val="1"/>
          <w:numId w:val="9"/>
        </w:numPr>
      </w:pPr>
      <w:r>
        <w:t>default_pc</w:t>
      </w:r>
    </w:p>
    <w:p w14:paraId="793288DF" w14:textId="7D5E49B8" w:rsidR="00630B17" w:rsidRPr="00B9455E" w:rsidRDefault="00986CAA" w:rsidP="00E33E8E">
      <w:pPr>
        <w:pStyle w:val="NoSpacing"/>
        <w:numPr>
          <w:ilvl w:val="0"/>
          <w:numId w:val="9"/>
        </w:numPr>
        <w:rPr>
          <w:b/>
          <w:color w:val="4F81BD" w:themeColor="accent1"/>
        </w:rPr>
      </w:pPr>
      <w:r w:rsidRPr="00ED74EE">
        <w:rPr>
          <w:i/>
        </w:rPr>
        <w:t>This option is not included explicitly in the R code</w:t>
      </w:r>
      <w:r w:rsidRPr="00986CAA">
        <w:t xml:space="preserve">, but rather is a signal for the interface to either load default </w:t>
      </w:r>
      <w:r w:rsidR="001840C9">
        <w:t>data</w:t>
      </w:r>
      <w:r w:rsidRPr="00986CAA">
        <w:t xml:space="preserve"> or use user inputs.</w:t>
      </w:r>
      <w:r w:rsidR="00A205D1">
        <w:t xml:space="preserve"> Default data is provided in the file named </w:t>
      </w:r>
      <w:del w:id="49" w:author="Leslie Mallinger" w:date="2013-07-03T14:47:00Z">
        <w:r w:rsidR="00BE47E0" w:rsidRPr="00D84342" w:rsidDel="00FA1E0C">
          <w:rPr>
            <w:highlight w:val="yellow"/>
          </w:rPr>
          <w:delText>pop_sim</w:delText>
        </w:r>
        <w:r w:rsidR="00A205D1" w:rsidRPr="00D84342" w:rsidDel="00FA1E0C">
          <w:rPr>
            <w:highlight w:val="yellow"/>
          </w:rPr>
          <w:delText xml:space="preserve">.txt </w:delText>
        </w:r>
      </w:del>
      <w:ins w:id="50" w:author="Leslie Mallinger" w:date="2013-07-03T14:47:00Z">
        <w:r w:rsidR="00FA1E0C" w:rsidRPr="00D84342">
          <w:rPr>
            <w:highlight w:val="yellow"/>
          </w:rPr>
          <w:t>FIXME</w:t>
        </w:r>
        <w:r w:rsidR="00FA1E0C">
          <w:t xml:space="preserve"> </w:t>
        </w:r>
      </w:ins>
      <w:r w:rsidR="00A205D1">
        <w:t xml:space="preserve">for the </w:t>
      </w:r>
      <w:del w:id="51" w:author="Leslie Mallinger" w:date="2013-07-03T14:47:00Z">
        <w:r w:rsidR="00A205D1" w:rsidRPr="00D84342" w:rsidDel="00FA1E0C">
          <w:rPr>
            <w:highlight w:val="yellow"/>
          </w:rPr>
          <w:delText xml:space="preserve">REDUCE </w:delText>
        </w:r>
      </w:del>
      <w:ins w:id="52" w:author="Leslie Mallinger" w:date="2013-07-03T14:47:00Z">
        <w:r w:rsidR="00FA1E0C" w:rsidRPr="00D84342">
          <w:rPr>
            <w:highlight w:val="yellow"/>
          </w:rPr>
          <w:t>FIXME</w:t>
        </w:r>
        <w:r w:rsidR="00FA1E0C">
          <w:t xml:space="preserve"> </w:t>
        </w:r>
      </w:ins>
      <w:r w:rsidR="00A205D1">
        <w:t xml:space="preserve">example for </w:t>
      </w:r>
      <w:del w:id="53" w:author="Leslie Mallinger" w:date="2013-07-03T14:47:00Z">
        <w:r w:rsidR="00A205D1" w:rsidDel="00FA1E0C">
          <w:delText>prevention</w:delText>
        </w:r>
      </w:del>
      <w:ins w:id="54" w:author="Leslie Mallinger" w:date="2013-07-03T14:47:00Z">
        <w:r w:rsidR="00FA1E0C">
          <w:t>screening</w:t>
        </w:r>
      </w:ins>
      <w:r w:rsidR="00A205D1">
        <w:t>.</w:t>
      </w:r>
    </w:p>
    <w:p w14:paraId="227CC360" w14:textId="77777777" w:rsidR="00B9455E" w:rsidRDefault="00B9455E" w:rsidP="00B9455E">
      <w:pPr>
        <w:autoSpaceDE w:val="0"/>
        <w:autoSpaceDN w:val="0"/>
        <w:adjustRightInd w:val="0"/>
        <w:spacing w:after="0" w:line="240" w:lineRule="auto"/>
        <w:rPr>
          <w:rFonts w:ascii="CMR10" w:hAnsi="CMR10" w:cs="CMR10"/>
          <w:b/>
          <w:color w:val="4F81BD" w:themeColor="accent1"/>
        </w:rPr>
      </w:pPr>
    </w:p>
    <w:p w14:paraId="43B4A02D" w14:textId="68D4BF50" w:rsidR="00B9455E" w:rsidRDefault="00B9455E" w:rsidP="00B9455E">
      <w:pPr>
        <w:autoSpaceDE w:val="0"/>
        <w:autoSpaceDN w:val="0"/>
        <w:adjustRightInd w:val="0"/>
        <w:spacing w:after="0" w:line="240" w:lineRule="auto"/>
        <w:rPr>
          <w:rFonts w:ascii="CMR10" w:hAnsi="CMR10" w:cs="CMR10"/>
        </w:rPr>
      </w:pPr>
      <w:r w:rsidRPr="0004771E">
        <w:rPr>
          <w:rFonts w:ascii="CMR10" w:hAnsi="CMR10" w:cs="CMR10"/>
          <w:color w:val="943634" w:themeColor="accent2" w:themeShade="BF"/>
        </w:rPr>
        <w:t xml:space="preserve">IF </w:t>
      </w:r>
      <w:r>
        <w:rPr>
          <w:rFonts w:ascii="CMR10" w:hAnsi="CMR10" w:cs="CMR10"/>
          <w:color w:val="943634" w:themeColor="accent2" w:themeShade="BF"/>
        </w:rPr>
        <w:t>SIMULATED PROSTATE CANCER DATA</w:t>
      </w:r>
      <w:del w:id="55" w:author="Leslie Mallinger" w:date="2013-07-24T16:28:00Z">
        <w:r w:rsidDel="00FA253B">
          <w:rPr>
            <w:rFonts w:ascii="CMR10" w:hAnsi="CMR10" w:cs="CMR10"/>
            <w:color w:val="943634" w:themeColor="accent2" w:themeShade="BF"/>
          </w:rPr>
          <w:delText xml:space="preserve"> (DEFAULT)</w:delText>
        </w:r>
      </w:del>
      <w:r w:rsidRPr="003E1343">
        <w:rPr>
          <w:rFonts w:ascii="CMR10" w:hAnsi="CMR10" w:cs="CMR10"/>
          <w:color w:val="943634" w:themeColor="accent2" w:themeShade="BF"/>
        </w:rPr>
        <w:t xml:space="preserve">: skip to </w:t>
      </w:r>
      <w:r>
        <w:rPr>
          <w:rFonts w:ascii="CMR10" w:hAnsi="CMR10" w:cs="CMR10"/>
          <w:b/>
          <w:color w:val="943634" w:themeColor="accent2" w:themeShade="BF"/>
        </w:rPr>
        <w:t>Sampling method.</w:t>
      </w:r>
    </w:p>
    <w:p w14:paraId="2041E2FF" w14:textId="3E382413" w:rsidR="00176156" w:rsidRPr="00D62EC6" w:rsidRDefault="00B9455E" w:rsidP="00D62EC6">
      <w:pPr>
        <w:autoSpaceDE w:val="0"/>
        <w:autoSpaceDN w:val="0"/>
        <w:adjustRightInd w:val="0"/>
        <w:spacing w:after="0" w:line="240" w:lineRule="auto"/>
        <w:rPr>
          <w:rFonts w:ascii="CMR10" w:hAnsi="CMR10" w:cs="CMR10"/>
        </w:rPr>
      </w:pPr>
      <w:r w:rsidRPr="0004771E">
        <w:rPr>
          <w:rFonts w:ascii="CMR10" w:hAnsi="CMR10" w:cs="CMR10"/>
          <w:color w:val="943634" w:themeColor="accent2" w:themeShade="BF"/>
        </w:rPr>
        <w:t xml:space="preserve">IF </w:t>
      </w:r>
      <w:r>
        <w:rPr>
          <w:rFonts w:ascii="CMR10" w:hAnsi="CMR10" w:cs="CMR10"/>
          <w:color w:val="943634" w:themeColor="accent2" w:themeShade="BF"/>
        </w:rPr>
        <w:t xml:space="preserve">USER-PROVIDED INDIVIDUAL-LEVEL DATA: fill out </w:t>
      </w:r>
      <w:r>
        <w:rPr>
          <w:rFonts w:ascii="CMR10" w:hAnsi="CMR10" w:cs="CMR10"/>
          <w:b/>
          <w:color w:val="943634" w:themeColor="accent2" w:themeShade="BF"/>
        </w:rPr>
        <w:t>Study data.</w:t>
      </w:r>
    </w:p>
    <w:p w14:paraId="174C6B31" w14:textId="77777777" w:rsidR="00D62EC6" w:rsidRPr="00D62EC6" w:rsidRDefault="005B7A6A" w:rsidP="00D62EC6">
      <w:pPr>
        <w:pStyle w:val="Heading4"/>
      </w:pPr>
      <w:r w:rsidRPr="00D62EC6">
        <w:rPr>
          <w:rStyle w:val="Heading4Char"/>
          <w:b/>
          <w:bCs/>
          <w:i/>
          <w:iCs/>
        </w:rPr>
        <w:t>Study data</w:t>
      </w:r>
    </w:p>
    <w:p w14:paraId="6DE1137F" w14:textId="0C8A7AD9" w:rsidR="005B7A6A" w:rsidRPr="00A933E6" w:rsidRDefault="005B7A6A" w:rsidP="00100A27">
      <w:pPr>
        <w:autoSpaceDE w:val="0"/>
        <w:autoSpaceDN w:val="0"/>
        <w:adjustRightInd w:val="0"/>
        <w:spacing w:after="0" w:line="240" w:lineRule="auto"/>
        <w:rPr>
          <w:rFonts w:ascii="CMR10" w:hAnsi="CMR10" w:cs="CMR10"/>
          <w:color w:val="76923C" w:themeColor="accent3" w:themeShade="BF"/>
        </w:rPr>
      </w:pPr>
      <w:r w:rsidRPr="00D25F6A">
        <w:rPr>
          <w:rFonts w:ascii="CMR10" w:hAnsi="CMR10" w:cs="CMR10"/>
          <w:color w:val="76923C" w:themeColor="accent3" w:themeShade="BF"/>
        </w:rPr>
        <w:t>{? Th</w:t>
      </w:r>
      <w:r>
        <w:rPr>
          <w:rFonts w:ascii="CMR10" w:hAnsi="CMR10" w:cs="CMR10"/>
          <w:color w:val="76923C" w:themeColor="accent3" w:themeShade="BF"/>
        </w:rPr>
        <w:t xml:space="preserve">e study data should be individual-level data describing patient characteristics that affect their risk of </w:t>
      </w:r>
      <w:del w:id="56" w:author="Leslie Mallinger" w:date="2013-07-03T14:48:00Z">
        <w:r w:rsidDel="00871511">
          <w:rPr>
            <w:rFonts w:ascii="CMR10" w:hAnsi="CMR10" w:cs="CMR10"/>
            <w:color w:val="76923C" w:themeColor="accent3" w:themeShade="BF"/>
          </w:rPr>
          <w:delText xml:space="preserve">disease incidence, </w:delText>
        </w:r>
      </w:del>
      <w:r>
        <w:rPr>
          <w:rFonts w:ascii="CMR10" w:hAnsi="CMR10" w:cs="CMR10"/>
          <w:color w:val="76923C" w:themeColor="accent3" w:themeShade="BF"/>
        </w:rPr>
        <w:t>disease-specific death</w:t>
      </w:r>
      <w:del w:id="57" w:author="Leslie Mallinger" w:date="2013-07-03T14:48:00Z">
        <w:r w:rsidDel="00871511">
          <w:rPr>
            <w:rFonts w:ascii="CMR10" w:hAnsi="CMR10" w:cs="CMR10"/>
            <w:color w:val="76923C" w:themeColor="accent3" w:themeShade="BF"/>
          </w:rPr>
          <w:delText>, or other-cause death</w:delText>
        </w:r>
      </w:del>
      <w:r>
        <w:rPr>
          <w:rFonts w:ascii="CMR10" w:hAnsi="CMR10" w:cs="CMR10"/>
          <w:color w:val="76923C" w:themeColor="accent3" w:themeShade="BF"/>
        </w:rPr>
        <w:t xml:space="preserve">. CANTRANce assumes </w:t>
      </w:r>
      <w:del w:id="58" w:author="Leslie Mallinger" w:date="2013-07-03T14:48:00Z">
        <w:r w:rsidDel="00871511">
          <w:rPr>
            <w:rFonts w:ascii="CMR10" w:hAnsi="CMR10" w:cs="CMR10"/>
            <w:color w:val="76923C" w:themeColor="accent3" w:themeShade="BF"/>
          </w:rPr>
          <w:delText xml:space="preserve">a trial design in which one </w:delText>
        </w:r>
        <w:r w:rsidR="00FF6200" w:rsidDel="00871511">
          <w:rPr>
            <w:rFonts w:ascii="CMR10" w:hAnsi="CMR10" w:cs="CMR10"/>
            <w:color w:val="76923C" w:themeColor="accent3" w:themeShade="BF"/>
          </w:rPr>
          <w:delText xml:space="preserve">trial arm </w:delText>
        </w:r>
        <w:r w:rsidDel="00871511">
          <w:rPr>
            <w:rFonts w:ascii="CMR10" w:hAnsi="CMR10" w:cs="CMR10"/>
            <w:color w:val="76923C" w:themeColor="accent3" w:themeShade="BF"/>
          </w:rPr>
          <w:delText xml:space="preserve">receives the preventive intervention and a second </w:delText>
        </w:r>
        <w:r w:rsidR="00FF6200" w:rsidDel="00871511">
          <w:rPr>
            <w:rFonts w:ascii="CMR10" w:hAnsi="CMR10" w:cs="CMR10"/>
            <w:color w:val="76923C" w:themeColor="accent3" w:themeShade="BF"/>
          </w:rPr>
          <w:delText xml:space="preserve">arm </w:delText>
        </w:r>
        <w:r w:rsidDel="00871511">
          <w:rPr>
            <w:rFonts w:ascii="CMR10" w:hAnsi="CMR10" w:cs="CMR10"/>
            <w:color w:val="76923C" w:themeColor="accent3" w:themeShade="BF"/>
          </w:rPr>
          <w:delText>serves as a control.</w:delText>
        </w:r>
      </w:del>
      <w:ins w:id="59" w:author="Leslie Mallinger" w:date="2013-07-03T14:48:00Z">
        <w:r w:rsidR="00871511">
          <w:rPr>
            <w:rFonts w:ascii="CMR10" w:hAnsi="CMR10" w:cs="CMR10"/>
            <w:color w:val="76923C" w:themeColor="accent3" w:themeShade="BF"/>
          </w:rPr>
          <w:t>stage at clinical incidence is known for each individual. Stage at screened incidence will be assigned during the modeling process.</w:t>
        </w:r>
      </w:ins>
      <w:r>
        <w:rPr>
          <w:rFonts w:ascii="CMR10" w:hAnsi="CMR10" w:cs="CMR10"/>
          <w:color w:val="76923C" w:themeColor="accent3" w:themeShade="BF"/>
        </w:rPr>
        <w:t>}</w:t>
      </w:r>
    </w:p>
    <w:p w14:paraId="6EB5F242" w14:textId="19DF9A0E" w:rsidR="005B7A6A" w:rsidRPr="006C187F" w:rsidRDefault="005B7A6A" w:rsidP="00100A27">
      <w:pPr>
        <w:autoSpaceDE w:val="0"/>
        <w:autoSpaceDN w:val="0"/>
        <w:adjustRightInd w:val="0"/>
        <w:spacing w:after="0" w:line="240" w:lineRule="auto"/>
        <w:rPr>
          <w:rFonts w:ascii="CMR10" w:hAnsi="CMR10" w:cs="CMR10"/>
          <w:b/>
          <w:color w:val="4F81BD" w:themeColor="accent1"/>
        </w:rPr>
      </w:pPr>
      <w:r w:rsidRPr="006C187F">
        <w:rPr>
          <w:rFonts w:ascii="CMR10" w:hAnsi="CMR10" w:cs="CMR10"/>
          <w:b/>
          <w:color w:val="4F81BD" w:themeColor="accent1"/>
        </w:rPr>
        <w:t>[Table]</w:t>
      </w:r>
    </w:p>
    <w:p w14:paraId="551BC93C" w14:textId="70A7FF50" w:rsidR="005B7A6A" w:rsidRPr="00D25F6A" w:rsidRDefault="005B7A6A" w:rsidP="00100A27">
      <w:pPr>
        <w:pStyle w:val="NoSpacing"/>
        <w:rPr>
          <w:color w:val="C0504D" w:themeColor="accent2"/>
        </w:rPr>
      </w:pPr>
      <w:r w:rsidRPr="00D25F6A">
        <w:rPr>
          <w:color w:val="C0504D" w:themeColor="accent2"/>
        </w:rPr>
        <w:t xml:space="preserve">{Entry instructions: Rows should indicate individual cases and columns should specify relevant covariates. The following columns are required: </w:t>
      </w:r>
    </w:p>
    <w:p w14:paraId="2603D4FF" w14:textId="77777777" w:rsidR="005B7A6A" w:rsidRDefault="005B7A6A" w:rsidP="00E33E8E">
      <w:pPr>
        <w:pStyle w:val="NoSpacing"/>
        <w:numPr>
          <w:ilvl w:val="0"/>
          <w:numId w:val="4"/>
        </w:numPr>
        <w:rPr>
          <w:color w:val="C0504D" w:themeColor="accent2"/>
        </w:rPr>
      </w:pPr>
      <w:r w:rsidRPr="00D25F6A">
        <w:rPr>
          <w:i/>
          <w:color w:val="C0504D" w:themeColor="accent2"/>
        </w:rPr>
        <w:t>male</w:t>
      </w:r>
      <w:r w:rsidRPr="00D25F6A">
        <w:rPr>
          <w:color w:val="C0504D" w:themeColor="accent2"/>
        </w:rPr>
        <w:t xml:space="preserve"> – sex of individual, with entries as 0 for female and 1 for male</w:t>
      </w:r>
    </w:p>
    <w:p w14:paraId="3D47ED5C" w14:textId="5D44644B" w:rsidR="002A5FF3" w:rsidRPr="002A5FF3" w:rsidDel="008D0B20" w:rsidRDefault="002A5FF3" w:rsidP="00E33E8E">
      <w:pPr>
        <w:pStyle w:val="NoSpacing"/>
        <w:numPr>
          <w:ilvl w:val="0"/>
          <w:numId w:val="4"/>
        </w:numPr>
        <w:rPr>
          <w:del w:id="60" w:author="Leslie Mallinger" w:date="2013-07-03T14:48:00Z"/>
          <w:color w:val="C0504D" w:themeColor="accent2"/>
        </w:rPr>
      </w:pPr>
      <w:del w:id="61" w:author="Leslie Mallinger" w:date="2013-07-03T14:48:00Z">
        <w:r w:rsidRPr="00D25F6A" w:rsidDel="008D0B20">
          <w:rPr>
            <w:i/>
            <w:color w:val="C0504D" w:themeColor="accent2"/>
          </w:rPr>
          <w:delText>rx</w:delText>
        </w:r>
        <w:r w:rsidRPr="00D25F6A" w:rsidDel="008D0B20">
          <w:rPr>
            <w:color w:val="C0504D" w:themeColor="accent2"/>
          </w:rPr>
          <w:delText xml:space="preserve"> – </w:delText>
        </w:r>
        <w:r w:rsidR="00366CBF" w:rsidDel="008D0B20">
          <w:rPr>
            <w:color w:val="C0504D" w:themeColor="accent2"/>
          </w:rPr>
          <w:delText>trial arm</w:delText>
        </w:r>
        <w:r w:rsidRPr="00D25F6A" w:rsidDel="008D0B20">
          <w:rPr>
            <w:color w:val="C0504D" w:themeColor="accent2"/>
          </w:rPr>
          <w:delText xml:space="preserve">, with entries as </w:delText>
        </w:r>
        <w:r w:rsidR="007A03C3" w:rsidDel="008D0B20">
          <w:rPr>
            <w:color w:val="C0504D" w:themeColor="accent2"/>
          </w:rPr>
          <w:delText>1</w:delText>
        </w:r>
        <w:r w:rsidR="007A03C3" w:rsidRPr="00D25F6A" w:rsidDel="008D0B20">
          <w:rPr>
            <w:color w:val="C0504D" w:themeColor="accent2"/>
          </w:rPr>
          <w:delText xml:space="preserve"> </w:delText>
        </w:r>
        <w:r w:rsidRPr="00D25F6A" w:rsidDel="008D0B20">
          <w:rPr>
            <w:color w:val="C0504D" w:themeColor="accent2"/>
          </w:rPr>
          <w:delText xml:space="preserve">for </w:delText>
        </w:r>
        <w:r w:rsidDel="008D0B20">
          <w:rPr>
            <w:color w:val="C0504D" w:themeColor="accent2"/>
          </w:rPr>
          <w:delText>individuals who receive</w:delText>
        </w:r>
        <w:r w:rsidR="007A03C3" w:rsidDel="008D0B20">
          <w:rPr>
            <w:color w:val="C0504D" w:themeColor="accent2"/>
          </w:rPr>
          <w:delText>d</w:delText>
        </w:r>
        <w:r w:rsidDel="008D0B20">
          <w:rPr>
            <w:color w:val="C0504D" w:themeColor="accent2"/>
          </w:rPr>
          <w:delText xml:space="preserve"> the preventive intervention and </w:delText>
        </w:r>
        <w:r w:rsidR="007A03C3" w:rsidDel="008D0B20">
          <w:rPr>
            <w:color w:val="C0504D" w:themeColor="accent2"/>
          </w:rPr>
          <w:delText xml:space="preserve">0 </w:delText>
        </w:r>
        <w:r w:rsidDel="008D0B20">
          <w:rPr>
            <w:color w:val="C0504D" w:themeColor="accent2"/>
          </w:rPr>
          <w:delText xml:space="preserve">for individuals who </w:delText>
        </w:r>
        <w:r w:rsidR="000402ED" w:rsidDel="008D0B20">
          <w:rPr>
            <w:color w:val="C0504D" w:themeColor="accent2"/>
          </w:rPr>
          <w:delText>served as controls</w:delText>
        </w:r>
      </w:del>
    </w:p>
    <w:p w14:paraId="418176D4" w14:textId="0989D5F6" w:rsidR="00E60D29" w:rsidRDefault="005B7A6A" w:rsidP="00E33E8E">
      <w:pPr>
        <w:pStyle w:val="NoSpacing"/>
        <w:numPr>
          <w:ilvl w:val="0"/>
          <w:numId w:val="4"/>
        </w:numPr>
        <w:rPr>
          <w:color w:val="C0504D" w:themeColor="accent2"/>
        </w:rPr>
      </w:pPr>
      <w:r w:rsidRPr="002A5FF3">
        <w:rPr>
          <w:i/>
          <w:color w:val="C0504D" w:themeColor="accent2"/>
        </w:rPr>
        <w:t>age</w:t>
      </w:r>
      <w:r w:rsidR="00E60D29">
        <w:rPr>
          <w:color w:val="C0504D" w:themeColor="accent2"/>
        </w:rPr>
        <w:t xml:space="preserve"> </w:t>
      </w:r>
      <w:r w:rsidR="002A5FF3" w:rsidRPr="002A5FF3">
        <w:rPr>
          <w:color w:val="C0504D" w:themeColor="accent2"/>
        </w:rPr>
        <w:t>OR</w:t>
      </w:r>
      <w:r w:rsidR="002A5FF3" w:rsidRPr="002A5FF3">
        <w:rPr>
          <w:i/>
          <w:color w:val="C0504D" w:themeColor="accent2"/>
        </w:rPr>
        <w:t xml:space="preserve"> agegroup</w:t>
      </w:r>
      <w:r w:rsidR="002A5FF3" w:rsidRPr="002A5FF3">
        <w:rPr>
          <w:color w:val="C0504D" w:themeColor="accent2"/>
        </w:rPr>
        <w:t xml:space="preserve"> – </w:t>
      </w:r>
      <w:r w:rsidR="0079459E">
        <w:rPr>
          <w:color w:val="C0504D" w:themeColor="accent2"/>
        </w:rPr>
        <w:t>ag</w:t>
      </w:r>
      <w:r w:rsidR="00491B01">
        <w:rPr>
          <w:color w:val="C0504D" w:themeColor="accent2"/>
        </w:rPr>
        <w:t>e of individual at study start</w:t>
      </w:r>
    </w:p>
    <w:p w14:paraId="255B9D96" w14:textId="77777777" w:rsidR="00E60D29" w:rsidRDefault="0079459E" w:rsidP="00E60D29">
      <w:pPr>
        <w:pStyle w:val="NoSpacing"/>
        <w:numPr>
          <w:ilvl w:val="1"/>
          <w:numId w:val="4"/>
        </w:numPr>
        <w:rPr>
          <w:color w:val="C0504D" w:themeColor="accent2"/>
        </w:rPr>
      </w:pPr>
      <w:r>
        <w:rPr>
          <w:color w:val="C0504D" w:themeColor="accent2"/>
        </w:rPr>
        <w:t xml:space="preserve">If </w:t>
      </w:r>
      <w:r>
        <w:rPr>
          <w:i/>
          <w:color w:val="C0504D" w:themeColor="accent2"/>
        </w:rPr>
        <w:t>age</w:t>
      </w:r>
      <w:r>
        <w:rPr>
          <w:color w:val="C0504D" w:themeColor="accent2"/>
        </w:rPr>
        <w:t xml:space="preserve"> is specified</w:t>
      </w:r>
      <w:r w:rsidR="00E60D29">
        <w:rPr>
          <w:color w:val="C0504D" w:themeColor="accent2"/>
        </w:rPr>
        <w:t>:</w:t>
      </w:r>
    </w:p>
    <w:p w14:paraId="2946CF4F" w14:textId="77777777" w:rsidR="00E60D29" w:rsidRDefault="00E60D29" w:rsidP="00E60D29">
      <w:pPr>
        <w:pStyle w:val="NoSpacing"/>
        <w:numPr>
          <w:ilvl w:val="2"/>
          <w:numId w:val="4"/>
        </w:numPr>
        <w:rPr>
          <w:color w:val="C0504D" w:themeColor="accent2"/>
        </w:rPr>
      </w:pPr>
      <w:r>
        <w:rPr>
          <w:color w:val="C0504D" w:themeColor="accent2"/>
        </w:rPr>
        <w:t xml:space="preserve">Use </w:t>
      </w:r>
      <w:r w:rsidR="0079459E">
        <w:rPr>
          <w:color w:val="C0504D" w:themeColor="accent2"/>
        </w:rPr>
        <w:t>single integer</w:t>
      </w:r>
      <w:r>
        <w:rPr>
          <w:color w:val="C0504D" w:themeColor="accent2"/>
        </w:rPr>
        <w:t>s</w:t>
      </w:r>
      <w:r w:rsidR="0079459E">
        <w:rPr>
          <w:color w:val="C0504D" w:themeColor="accent2"/>
        </w:rPr>
        <w:t>, e.g. 64</w:t>
      </w:r>
      <w:del w:id="62" w:author="Leslie Mallinger" w:date="2013-07-15T10:55:00Z">
        <w:r w:rsidR="0079459E" w:rsidDel="00DB7BB1">
          <w:rPr>
            <w:color w:val="C0504D" w:themeColor="accent2"/>
          </w:rPr>
          <w:delText xml:space="preserve">. </w:delText>
        </w:r>
      </w:del>
    </w:p>
    <w:p w14:paraId="45FD7367" w14:textId="28A27B3C" w:rsidR="00E60D29" w:rsidDel="002C205C" w:rsidRDefault="00E60D29" w:rsidP="00E60D29">
      <w:pPr>
        <w:pStyle w:val="NoSpacing"/>
        <w:numPr>
          <w:ilvl w:val="2"/>
          <w:numId w:val="4"/>
        </w:numPr>
        <w:rPr>
          <w:del w:id="63" w:author="Leslie Mallinger" w:date="2013-07-12T17:38:00Z"/>
          <w:color w:val="C0504D" w:themeColor="accent2"/>
        </w:rPr>
      </w:pPr>
      <w:del w:id="64" w:author="Leslie Mallinger" w:date="2013-07-12T17:38:00Z">
        <w:r w:rsidDel="002C205C">
          <w:rPr>
            <w:color w:val="C0504D" w:themeColor="accent2"/>
          </w:rPr>
          <w:delText xml:space="preserve">Age groupings can be specified in the </w:delText>
        </w:r>
        <w:r w:rsidDel="002C205C">
          <w:rPr>
            <w:b/>
            <w:color w:val="C0504D" w:themeColor="accent2"/>
          </w:rPr>
          <w:delText>Age groups</w:delText>
        </w:r>
        <w:r w:rsidDel="002C205C">
          <w:rPr>
            <w:color w:val="C0504D" w:themeColor="accent2"/>
          </w:rPr>
          <w:delText xml:space="preserve"> section below if time to disease-rel</w:delText>
        </w:r>
        <w:r w:rsidR="00745207" w:rsidDel="002C205C">
          <w:rPr>
            <w:color w:val="C0504D" w:themeColor="accent2"/>
          </w:rPr>
          <w:delText>ated events varies by age group</w:delText>
        </w:r>
      </w:del>
    </w:p>
    <w:p w14:paraId="346B6B42" w14:textId="77777777" w:rsidR="00E60D29" w:rsidRDefault="0079459E" w:rsidP="00E60D29">
      <w:pPr>
        <w:pStyle w:val="NoSpacing"/>
        <w:numPr>
          <w:ilvl w:val="1"/>
          <w:numId w:val="4"/>
        </w:numPr>
        <w:rPr>
          <w:color w:val="C0504D" w:themeColor="accent2"/>
        </w:rPr>
      </w:pPr>
      <w:r>
        <w:rPr>
          <w:color w:val="C0504D" w:themeColor="accent2"/>
        </w:rPr>
        <w:t xml:space="preserve">If </w:t>
      </w:r>
      <w:r>
        <w:rPr>
          <w:i/>
          <w:color w:val="C0504D" w:themeColor="accent2"/>
        </w:rPr>
        <w:t>agegroup</w:t>
      </w:r>
      <w:r>
        <w:rPr>
          <w:color w:val="C0504D" w:themeColor="accent2"/>
        </w:rPr>
        <w:t xml:space="preserve"> is specified</w:t>
      </w:r>
      <w:r w:rsidR="00E60D29">
        <w:rPr>
          <w:color w:val="C0504D" w:themeColor="accent2"/>
        </w:rPr>
        <w:t>:</w:t>
      </w:r>
    </w:p>
    <w:p w14:paraId="4D05D59A" w14:textId="160CDA0B" w:rsidR="00E60D29" w:rsidRDefault="00E60D29" w:rsidP="00E60D29">
      <w:pPr>
        <w:pStyle w:val="NoSpacing"/>
        <w:numPr>
          <w:ilvl w:val="2"/>
          <w:numId w:val="4"/>
        </w:numPr>
        <w:rPr>
          <w:color w:val="C0504D" w:themeColor="accent2"/>
        </w:rPr>
      </w:pPr>
      <w:r>
        <w:rPr>
          <w:color w:val="C0504D" w:themeColor="accent2"/>
        </w:rPr>
        <w:lastRenderedPageBreak/>
        <w:t>Use</w:t>
      </w:r>
      <w:r w:rsidR="0079459E">
        <w:rPr>
          <w:color w:val="C0504D" w:themeColor="accent2"/>
        </w:rPr>
        <w:t xml:space="preserve"> two integers s</w:t>
      </w:r>
      <w:r w:rsidR="00745207">
        <w:rPr>
          <w:color w:val="C0504D" w:themeColor="accent2"/>
        </w:rPr>
        <w:t>eparated by a dash, e.g. 60-64</w:t>
      </w:r>
    </w:p>
    <w:p w14:paraId="48120439" w14:textId="02891EA9" w:rsidR="00E60D29" w:rsidRDefault="00E60D29" w:rsidP="00E60D29">
      <w:pPr>
        <w:pStyle w:val="NoSpacing"/>
        <w:numPr>
          <w:ilvl w:val="2"/>
          <w:numId w:val="4"/>
        </w:numPr>
        <w:rPr>
          <w:ins w:id="65" w:author="Leslie Mallinger" w:date="2013-07-03T14:48:00Z"/>
          <w:color w:val="C0504D" w:themeColor="accent2"/>
        </w:rPr>
      </w:pPr>
      <w:r>
        <w:rPr>
          <w:color w:val="C0504D" w:themeColor="accent2"/>
        </w:rPr>
        <w:t>The model will assign a single-year age to each individual according to a uniform di</w:t>
      </w:r>
      <w:r w:rsidR="00745207">
        <w:rPr>
          <w:color w:val="C0504D" w:themeColor="accent2"/>
        </w:rPr>
        <w:t>stribution within the age range</w:t>
      </w:r>
    </w:p>
    <w:p w14:paraId="23C87A5F" w14:textId="3E8F5C41" w:rsidR="008D0B20" w:rsidRDefault="008D0B20" w:rsidP="00D84342">
      <w:pPr>
        <w:pStyle w:val="NoSpacing"/>
        <w:numPr>
          <w:ilvl w:val="0"/>
          <w:numId w:val="4"/>
        </w:numPr>
        <w:rPr>
          <w:color w:val="C0504D" w:themeColor="accent2"/>
        </w:rPr>
      </w:pPr>
      <w:ins w:id="66" w:author="Leslie Mallinger" w:date="2013-07-03T14:48:00Z">
        <w:r>
          <w:rPr>
            <w:i/>
            <w:color w:val="C0504D" w:themeColor="accent2"/>
          </w:rPr>
          <w:t>stage</w:t>
        </w:r>
        <w:r>
          <w:rPr>
            <w:color w:val="C0504D" w:themeColor="accent2"/>
          </w:rPr>
          <w:t xml:space="preserve"> – disease stage at clinical incidence</w:t>
        </w:r>
      </w:ins>
    </w:p>
    <w:p w14:paraId="53333B7D" w14:textId="7638DFF6" w:rsidR="002A5FF3" w:rsidRPr="00E60D29" w:rsidRDefault="00E60D29" w:rsidP="00E60D29">
      <w:pPr>
        <w:pStyle w:val="NoSpacing"/>
        <w:rPr>
          <w:color w:val="C0504D" w:themeColor="accent2"/>
        </w:rPr>
      </w:pPr>
      <w:r w:rsidRPr="00E60D29">
        <w:rPr>
          <w:color w:val="C0504D" w:themeColor="accent2"/>
        </w:rPr>
        <w:t xml:space="preserve"> </w:t>
      </w:r>
      <w:r w:rsidR="00485A0D" w:rsidRPr="00E60D29">
        <w:rPr>
          <w:color w:val="C0504D" w:themeColor="accent2"/>
        </w:rPr>
        <w:t xml:space="preserve">The following information must be included either as a column in the input </w:t>
      </w:r>
      <w:r w:rsidR="008E36E5" w:rsidRPr="00E60D29">
        <w:rPr>
          <w:color w:val="C0504D" w:themeColor="accent2"/>
        </w:rPr>
        <w:t xml:space="preserve">study </w:t>
      </w:r>
      <w:r w:rsidR="00485A0D" w:rsidRPr="00E60D29">
        <w:rPr>
          <w:color w:val="C0504D" w:themeColor="accent2"/>
        </w:rPr>
        <w:t>data or as a separate input below:</w:t>
      </w:r>
    </w:p>
    <w:p w14:paraId="654FEF01" w14:textId="77777777" w:rsidR="005B7A6A" w:rsidRPr="00485A0D" w:rsidRDefault="005B7A6A" w:rsidP="00E33E8E">
      <w:pPr>
        <w:pStyle w:val="NoSpacing"/>
        <w:numPr>
          <w:ilvl w:val="0"/>
          <w:numId w:val="4"/>
        </w:numPr>
        <w:rPr>
          <w:color w:val="C0504D" w:themeColor="accent2"/>
        </w:rPr>
      </w:pPr>
      <w:r w:rsidRPr="00485A0D">
        <w:rPr>
          <w:i/>
          <w:color w:val="C0504D" w:themeColor="accent2"/>
        </w:rPr>
        <w:t>study_year</w:t>
      </w:r>
      <w:r w:rsidRPr="00485A0D">
        <w:rPr>
          <w:color w:val="C0504D" w:themeColor="accent2"/>
        </w:rPr>
        <w:t xml:space="preserve"> – year in which age was recorded</w:t>
      </w:r>
    </w:p>
    <w:p w14:paraId="5448AD57" w14:textId="1256C636" w:rsidR="005B7A6A" w:rsidRPr="0015286C" w:rsidRDefault="005B7A6A" w:rsidP="00100A27">
      <w:pPr>
        <w:pStyle w:val="NoSpacing"/>
      </w:pPr>
      <w:r>
        <w:rPr>
          <w:color w:val="C0504D" w:themeColor="accent2"/>
        </w:rPr>
        <w:t xml:space="preserve">Additional columns may be included for covariates that have an effect on time from </w:t>
      </w:r>
      <w:del w:id="67" w:author="Leslie Mallinger" w:date="2013-07-03T14:49:00Z">
        <w:r w:rsidR="00A66C06" w:rsidDel="00FF3299">
          <w:rPr>
            <w:color w:val="C0504D" w:themeColor="accent2"/>
          </w:rPr>
          <w:delText>study start</w:delText>
        </w:r>
        <w:r w:rsidDel="00FF3299">
          <w:rPr>
            <w:color w:val="C0504D" w:themeColor="accent2"/>
          </w:rPr>
          <w:delText xml:space="preserve"> to disease incidence, time from</w:delText>
        </w:r>
        <w:r w:rsidR="00EC6843" w:rsidDel="00FF3299">
          <w:rPr>
            <w:color w:val="C0504D" w:themeColor="accent2"/>
          </w:rPr>
          <w:delText xml:space="preserve"> disease</w:delText>
        </w:r>
      </w:del>
      <w:ins w:id="68" w:author="Leslie Mallinger" w:date="2013-07-03T14:49:00Z">
        <w:r w:rsidR="00FF3299">
          <w:rPr>
            <w:color w:val="C0504D" w:themeColor="accent2"/>
          </w:rPr>
          <w:t>clinical</w:t>
        </w:r>
      </w:ins>
      <w:r w:rsidR="00EC6843">
        <w:rPr>
          <w:color w:val="C0504D" w:themeColor="accent2"/>
        </w:rPr>
        <w:t xml:space="preserve"> incidence </w:t>
      </w:r>
      <w:r>
        <w:rPr>
          <w:color w:val="C0504D" w:themeColor="accent2"/>
        </w:rPr>
        <w:t>to disease-specific death</w:t>
      </w:r>
      <w:del w:id="69" w:author="Leslie Mallinger" w:date="2013-07-03T14:49:00Z">
        <w:r w:rsidDel="00FF3299">
          <w:rPr>
            <w:color w:val="C0504D" w:themeColor="accent2"/>
          </w:rPr>
          <w:delText xml:space="preserve">, or time from </w:delText>
        </w:r>
        <w:r w:rsidR="00A66C06" w:rsidDel="00FF3299">
          <w:rPr>
            <w:color w:val="C0504D" w:themeColor="accent2"/>
          </w:rPr>
          <w:delText>study start</w:delText>
        </w:r>
        <w:r w:rsidDel="00FF3299">
          <w:rPr>
            <w:color w:val="C0504D" w:themeColor="accent2"/>
          </w:rPr>
          <w:delText xml:space="preserve"> to other-cause death</w:delText>
        </w:r>
      </w:del>
      <w:r>
        <w:rPr>
          <w:color w:val="C0504D" w:themeColor="accent2"/>
        </w:rPr>
        <w:t>.</w:t>
      </w:r>
      <w:r w:rsidRPr="00D25F6A">
        <w:rPr>
          <w:color w:val="C0504D" w:themeColor="accent2"/>
        </w:rPr>
        <w:t>}</w:t>
      </w:r>
    </w:p>
    <w:p w14:paraId="1016EE56" w14:textId="77777777" w:rsidR="005B7A6A" w:rsidRDefault="005B7A6A" w:rsidP="00100A27">
      <w:pPr>
        <w:autoSpaceDE w:val="0"/>
        <w:autoSpaceDN w:val="0"/>
        <w:adjustRightInd w:val="0"/>
        <w:spacing w:after="0" w:line="240" w:lineRule="auto"/>
        <w:rPr>
          <w:rFonts w:ascii="CMR10" w:hAnsi="CMR10" w:cs="CMR10"/>
          <w:b/>
        </w:rPr>
      </w:pPr>
      <w:r>
        <w:rPr>
          <w:rFonts w:ascii="CMR10" w:hAnsi="CMR10" w:cs="CMR10"/>
          <w:b/>
        </w:rPr>
        <w:t xml:space="preserve">${userdat_file} </w:t>
      </w:r>
    </w:p>
    <w:p w14:paraId="77972D13" w14:textId="61B7E19D" w:rsidR="00BC73CB" w:rsidRDefault="00BC73CB" w:rsidP="00E33E8E">
      <w:pPr>
        <w:pStyle w:val="NoSpacing"/>
        <w:numPr>
          <w:ilvl w:val="0"/>
          <w:numId w:val="4"/>
        </w:numPr>
      </w:pPr>
      <w:r>
        <w:t xml:space="preserve">Default: </w:t>
      </w:r>
      <w:del w:id="70" w:author="Leslie Mallinger" w:date="2013-07-03T14:49:00Z">
        <w:r w:rsidRPr="00D84342" w:rsidDel="001C4429">
          <w:rPr>
            <w:highlight w:val="yellow"/>
          </w:rPr>
          <w:delText>sim_pop.txt</w:delText>
        </w:r>
      </w:del>
      <w:ins w:id="71" w:author="Leslie Mallinger" w:date="2013-07-03T14:49:00Z">
        <w:r w:rsidR="001C4429" w:rsidRPr="00D84342">
          <w:rPr>
            <w:highlight w:val="yellow"/>
          </w:rPr>
          <w:t>FIXME</w:t>
        </w:r>
      </w:ins>
    </w:p>
    <w:p w14:paraId="42886013" w14:textId="77777777" w:rsidR="0076447B" w:rsidRDefault="0076447B" w:rsidP="0076447B">
      <w:pPr>
        <w:pStyle w:val="NoSpacing"/>
        <w:numPr>
          <w:ilvl w:val="0"/>
          <w:numId w:val="4"/>
        </w:numPr>
      </w:pPr>
      <w:r>
        <w:t>For web interface:</w:t>
      </w:r>
    </w:p>
    <w:p w14:paraId="726C5F13" w14:textId="3680848C" w:rsidR="0076447B" w:rsidRDefault="0076447B" w:rsidP="0076447B">
      <w:pPr>
        <w:pStyle w:val="NoSpacing"/>
        <w:numPr>
          <w:ilvl w:val="1"/>
          <w:numId w:val="4"/>
        </w:numPr>
      </w:pPr>
      <w:r>
        <w:t xml:space="preserve">Is </w:t>
      </w:r>
      <w:r w:rsidR="00A73CE9">
        <w:t xml:space="preserve">it possible to have the user navigate to </w:t>
      </w:r>
      <w:r>
        <w:t xml:space="preserve">a </w:t>
      </w:r>
      <w:r w:rsidR="00A73CE9">
        <w:t>file location and import the file path into the code</w:t>
      </w:r>
      <w:r>
        <w:t>? If not, have user copy and paste data into a text box</w:t>
      </w:r>
    </w:p>
    <w:p w14:paraId="0E3AE075" w14:textId="77777777" w:rsidR="00E27AF0" w:rsidRDefault="00E27AF0" w:rsidP="00E33E8E">
      <w:pPr>
        <w:pStyle w:val="NoSpacing"/>
        <w:numPr>
          <w:ilvl w:val="0"/>
          <w:numId w:val="4"/>
        </w:numPr>
      </w:pPr>
      <w:r>
        <w:t>For downloadable version:</w:t>
      </w:r>
    </w:p>
    <w:p w14:paraId="74FFB7F2" w14:textId="03C1A054" w:rsidR="00D11B62" w:rsidRDefault="005B7A6A" w:rsidP="00E33E8E">
      <w:pPr>
        <w:pStyle w:val="NoSpacing"/>
        <w:numPr>
          <w:ilvl w:val="1"/>
          <w:numId w:val="4"/>
        </w:numPr>
      </w:pPr>
      <w:r>
        <w:t>File path</w:t>
      </w:r>
      <w:r w:rsidR="00CD65A8">
        <w:t xml:space="preserve"> (have user navigate to file location)</w:t>
      </w:r>
    </w:p>
    <w:p w14:paraId="47A3CD03" w14:textId="5B6FC62D" w:rsidR="008318DC" w:rsidRDefault="008318DC" w:rsidP="00E33E8E">
      <w:pPr>
        <w:pStyle w:val="NoSpacing"/>
        <w:numPr>
          <w:ilvl w:val="0"/>
          <w:numId w:val="4"/>
        </w:numPr>
      </w:pPr>
      <w:commentRangeStart w:id="72"/>
      <w:r>
        <w:t xml:space="preserve">Check </w:t>
      </w:r>
      <w:commentRangeEnd w:id="72"/>
      <w:r w:rsidR="00390D44">
        <w:rPr>
          <w:rStyle w:val="CommentReference"/>
        </w:rPr>
        <w:commentReference w:id="72"/>
      </w:r>
      <w:r>
        <w:t xml:space="preserve">for the following </w:t>
      </w:r>
      <w:r w:rsidR="00E43160">
        <w:t>formatting in the resultant data table or file</w:t>
      </w:r>
      <w:r>
        <w:t>:</w:t>
      </w:r>
    </w:p>
    <w:p w14:paraId="3781788F" w14:textId="040AA095" w:rsidR="006124B7" w:rsidRDefault="00BA4541" w:rsidP="00E33E8E">
      <w:pPr>
        <w:pStyle w:val="NoSpacing"/>
        <w:numPr>
          <w:ilvl w:val="1"/>
          <w:numId w:val="4"/>
        </w:numPr>
      </w:pPr>
      <w:r>
        <w:t>Column</w:t>
      </w:r>
      <w:r w:rsidR="008318DC">
        <w:t xml:space="preserve"> named </w:t>
      </w:r>
      <w:r w:rsidR="00254BDF">
        <w:rPr>
          <w:i/>
        </w:rPr>
        <w:t>male</w:t>
      </w:r>
    </w:p>
    <w:p w14:paraId="40AE1C76" w14:textId="77777777" w:rsidR="006124B7" w:rsidRDefault="006124B7" w:rsidP="00E33E8E">
      <w:pPr>
        <w:pStyle w:val="NoSpacing"/>
        <w:numPr>
          <w:ilvl w:val="2"/>
          <w:numId w:val="4"/>
        </w:numPr>
      </w:pPr>
      <w:r>
        <w:t>E</w:t>
      </w:r>
      <w:r w:rsidR="008318DC">
        <w:t>xists</w:t>
      </w:r>
    </w:p>
    <w:p w14:paraId="4E1383D2" w14:textId="7D7290A0" w:rsidR="008318DC" w:rsidRDefault="006124B7" w:rsidP="00E33E8E">
      <w:pPr>
        <w:pStyle w:val="NoSpacing"/>
        <w:numPr>
          <w:ilvl w:val="2"/>
          <w:numId w:val="4"/>
        </w:numPr>
      </w:pPr>
      <w:r>
        <w:t>H</w:t>
      </w:r>
      <w:r w:rsidR="008318DC">
        <w:t>as values</w:t>
      </w:r>
      <w:r w:rsidR="00A77C60">
        <w:t xml:space="preserve"> 0 </w:t>
      </w:r>
      <w:r w:rsidR="00254BDF" w:rsidRPr="00254BDF">
        <w:t>AND/OR</w:t>
      </w:r>
      <w:r>
        <w:t xml:space="preserve"> 1</w:t>
      </w:r>
    </w:p>
    <w:p w14:paraId="326F9E8D" w14:textId="5A5BF008" w:rsidR="00FE2843" w:rsidDel="00E942E1" w:rsidRDefault="00254BDF" w:rsidP="00E33E8E">
      <w:pPr>
        <w:pStyle w:val="NoSpacing"/>
        <w:numPr>
          <w:ilvl w:val="1"/>
          <w:numId w:val="4"/>
        </w:numPr>
        <w:rPr>
          <w:del w:id="73" w:author="Leslie Mallinger" w:date="2013-07-03T14:49:00Z"/>
        </w:rPr>
      </w:pPr>
      <w:del w:id="74" w:author="Leslie Mallinger" w:date="2013-07-03T14:49:00Z">
        <w:r w:rsidDel="00E942E1">
          <w:delText xml:space="preserve">Column named </w:delText>
        </w:r>
        <w:r w:rsidDel="00E942E1">
          <w:rPr>
            <w:i/>
          </w:rPr>
          <w:delText>rx</w:delText>
        </w:r>
      </w:del>
    </w:p>
    <w:p w14:paraId="7F225D03" w14:textId="67A79A57" w:rsidR="00FE2843" w:rsidDel="00E942E1" w:rsidRDefault="00FE2843" w:rsidP="00E33E8E">
      <w:pPr>
        <w:pStyle w:val="NoSpacing"/>
        <w:numPr>
          <w:ilvl w:val="2"/>
          <w:numId w:val="4"/>
        </w:numPr>
        <w:rPr>
          <w:del w:id="75" w:author="Leslie Mallinger" w:date="2013-07-03T14:49:00Z"/>
        </w:rPr>
      </w:pPr>
      <w:del w:id="76" w:author="Leslie Mallinger" w:date="2013-07-03T14:49:00Z">
        <w:r w:rsidDel="00E942E1">
          <w:delText>Exists</w:delText>
        </w:r>
      </w:del>
    </w:p>
    <w:p w14:paraId="19502387" w14:textId="5D214975" w:rsidR="00FE2843" w:rsidRPr="00FE2843" w:rsidDel="00E942E1" w:rsidRDefault="00FE2843" w:rsidP="00E33E8E">
      <w:pPr>
        <w:pStyle w:val="NoSpacing"/>
        <w:numPr>
          <w:ilvl w:val="2"/>
          <w:numId w:val="4"/>
        </w:numPr>
        <w:rPr>
          <w:del w:id="77" w:author="Leslie Mallinger" w:date="2013-07-03T14:49:00Z"/>
        </w:rPr>
      </w:pPr>
      <w:del w:id="78" w:author="Leslie Mallinger" w:date="2013-07-03T14:49:00Z">
        <w:r w:rsidDel="00E942E1">
          <w:delText xml:space="preserve">Has values 0 </w:delText>
        </w:r>
        <w:r w:rsidR="00254BDF" w:rsidDel="00E942E1">
          <w:delText>AND</w:delText>
        </w:r>
        <w:r w:rsidDel="00E942E1">
          <w:delText xml:space="preserve"> 1, and </w:delText>
        </w:r>
        <w:r w:rsidR="00254BDF" w:rsidDel="00E942E1">
          <w:delText xml:space="preserve">ONLY </w:delText>
        </w:r>
        <w:r w:rsidDel="00E942E1">
          <w:delText>0 and 1</w:delText>
        </w:r>
      </w:del>
    </w:p>
    <w:p w14:paraId="3A160EEF" w14:textId="057B686A" w:rsidR="006124B7" w:rsidRDefault="00BA4541" w:rsidP="00E33E8E">
      <w:pPr>
        <w:pStyle w:val="NoSpacing"/>
        <w:numPr>
          <w:ilvl w:val="1"/>
          <w:numId w:val="4"/>
        </w:numPr>
      </w:pPr>
      <w:r>
        <w:t>Column</w:t>
      </w:r>
      <w:r w:rsidR="006124B7">
        <w:t xml:space="preserve"> for age</w:t>
      </w:r>
    </w:p>
    <w:p w14:paraId="52008205" w14:textId="22FF1D81" w:rsidR="006124B7" w:rsidRDefault="006124B7" w:rsidP="00E33E8E">
      <w:pPr>
        <w:pStyle w:val="NoSpacing"/>
        <w:numPr>
          <w:ilvl w:val="2"/>
          <w:numId w:val="4"/>
        </w:numPr>
      </w:pPr>
      <w:r>
        <w:t xml:space="preserve">One or more of variables named </w:t>
      </w:r>
      <w:r w:rsidR="00683EAF">
        <w:rPr>
          <w:i/>
        </w:rPr>
        <w:t xml:space="preserve">age </w:t>
      </w:r>
      <w:r>
        <w:t xml:space="preserve">and </w:t>
      </w:r>
      <w:r w:rsidR="00683EAF">
        <w:rPr>
          <w:i/>
        </w:rPr>
        <w:t>agegroup</w:t>
      </w:r>
      <w:r>
        <w:t xml:space="preserve"> exists</w:t>
      </w:r>
    </w:p>
    <w:p w14:paraId="1E6FCECC" w14:textId="34E76131" w:rsidR="002D0E74" w:rsidRDefault="002D0E74" w:rsidP="00E33E8E">
      <w:pPr>
        <w:pStyle w:val="NoSpacing"/>
        <w:numPr>
          <w:ilvl w:val="2"/>
          <w:numId w:val="4"/>
        </w:numPr>
      </w:pPr>
      <w:r>
        <w:t xml:space="preserve">If </w:t>
      </w:r>
      <w:r w:rsidR="006D4EFB">
        <w:rPr>
          <w:i/>
        </w:rPr>
        <w:t xml:space="preserve">age </w:t>
      </w:r>
      <w:r>
        <w:t>exists, entries should be formatted as integers</w:t>
      </w:r>
    </w:p>
    <w:p w14:paraId="4A3779E8" w14:textId="7218B2D3" w:rsidR="00097519" w:rsidRDefault="00097519" w:rsidP="00E33E8E">
      <w:pPr>
        <w:pStyle w:val="NoSpacing"/>
        <w:numPr>
          <w:ilvl w:val="2"/>
          <w:numId w:val="4"/>
        </w:numPr>
        <w:rPr>
          <w:ins w:id="79" w:author="Leslie Mallinger" w:date="2013-07-03T14:49:00Z"/>
        </w:rPr>
      </w:pPr>
      <w:r>
        <w:t xml:space="preserve">If </w:t>
      </w:r>
      <w:r w:rsidR="006D4EFB">
        <w:rPr>
          <w:i/>
        </w:rPr>
        <w:t>agegroup</w:t>
      </w:r>
      <w:r>
        <w:t xml:space="preserve"> exists,</w:t>
      </w:r>
      <w:r w:rsidR="00181C2E">
        <w:t xml:space="preserve"> entries should be formatted as two integers separated by a dash</w:t>
      </w:r>
    </w:p>
    <w:p w14:paraId="610BFA5F" w14:textId="0E7E3933" w:rsidR="00E942E1" w:rsidRDefault="00E942E1" w:rsidP="00D84342">
      <w:pPr>
        <w:pStyle w:val="NoSpacing"/>
        <w:numPr>
          <w:ilvl w:val="1"/>
          <w:numId w:val="4"/>
        </w:numPr>
        <w:rPr>
          <w:ins w:id="80" w:author="Leslie Mallinger" w:date="2013-07-03T14:49:00Z"/>
        </w:rPr>
      </w:pPr>
      <w:ins w:id="81" w:author="Leslie Mallinger" w:date="2013-07-03T14:49:00Z">
        <w:r>
          <w:t xml:space="preserve">Column named </w:t>
        </w:r>
        <w:r>
          <w:rPr>
            <w:i/>
          </w:rPr>
          <w:t>stage</w:t>
        </w:r>
      </w:ins>
    </w:p>
    <w:p w14:paraId="1B6513D3" w14:textId="0FB64545" w:rsidR="00E942E1" w:rsidRPr="00181C2E" w:rsidRDefault="00E942E1" w:rsidP="00D84342">
      <w:pPr>
        <w:pStyle w:val="NoSpacing"/>
        <w:numPr>
          <w:ilvl w:val="2"/>
          <w:numId w:val="4"/>
        </w:numPr>
      </w:pPr>
      <w:ins w:id="82" w:author="Leslie Mallinger" w:date="2013-07-03T14:49:00Z">
        <w:r>
          <w:t>Exists</w:t>
        </w:r>
      </w:ins>
    </w:p>
    <w:p w14:paraId="26758317" w14:textId="77777777" w:rsidR="00D11B62" w:rsidRPr="00312382" w:rsidRDefault="00D11B62" w:rsidP="00100A27">
      <w:pPr>
        <w:pStyle w:val="ListParagraph"/>
        <w:autoSpaceDE w:val="0"/>
        <w:autoSpaceDN w:val="0"/>
        <w:adjustRightInd w:val="0"/>
        <w:spacing w:after="0" w:line="240" w:lineRule="auto"/>
        <w:rPr>
          <w:rFonts w:ascii="CMR10" w:hAnsi="CMR10" w:cs="CMR10"/>
        </w:rPr>
      </w:pPr>
    </w:p>
    <w:p w14:paraId="790175C3" w14:textId="77777777" w:rsidR="0027164C" w:rsidRDefault="00B43480" w:rsidP="00100A27">
      <w:pPr>
        <w:autoSpaceDE w:val="0"/>
        <w:autoSpaceDN w:val="0"/>
        <w:adjustRightInd w:val="0"/>
        <w:spacing w:after="0" w:line="240" w:lineRule="auto"/>
        <w:rPr>
          <w:rFonts w:ascii="CMR10" w:hAnsi="CMR10" w:cs="CMR10"/>
          <w:b/>
          <w:color w:val="4F81BD" w:themeColor="accent1"/>
        </w:rPr>
      </w:pPr>
      <w:r w:rsidRPr="00531D66">
        <w:rPr>
          <w:rStyle w:val="Heading4Char"/>
        </w:rPr>
        <w:t>S</w:t>
      </w:r>
      <w:r w:rsidR="00D11B62" w:rsidRPr="00531D66">
        <w:rPr>
          <w:rStyle w:val="Heading4Char"/>
        </w:rPr>
        <w:t>ampling method</w:t>
      </w:r>
    </w:p>
    <w:p w14:paraId="123FBF65" w14:textId="3CB74D09" w:rsidR="007E687E" w:rsidRDefault="00D25F6A" w:rsidP="00100A27">
      <w:pPr>
        <w:autoSpaceDE w:val="0"/>
        <w:autoSpaceDN w:val="0"/>
        <w:adjustRightInd w:val="0"/>
        <w:spacing w:after="0" w:line="240" w:lineRule="auto"/>
        <w:rPr>
          <w:rFonts w:ascii="CMR10" w:hAnsi="CMR10" w:cs="CMR10"/>
          <w:color w:val="76923C" w:themeColor="accent3" w:themeShade="BF"/>
        </w:rPr>
      </w:pPr>
      <w:r w:rsidRPr="00D25F6A">
        <w:rPr>
          <w:rFonts w:ascii="CMR10" w:hAnsi="CMR10" w:cs="CMR10"/>
          <w:color w:val="76923C" w:themeColor="accent3" w:themeShade="BF"/>
        </w:rPr>
        <w:t xml:space="preserve">{? </w:t>
      </w:r>
      <w:r w:rsidR="007E687E">
        <w:rPr>
          <w:rFonts w:ascii="CMR10" w:hAnsi="CMR10" w:cs="CMR10"/>
          <w:color w:val="76923C" w:themeColor="accent3" w:themeShade="BF"/>
        </w:rPr>
        <w:t>The sampling method determines how the simulat</w:t>
      </w:r>
      <w:r w:rsidR="00044735">
        <w:rPr>
          <w:rFonts w:ascii="CMR10" w:hAnsi="CMR10" w:cs="CMR10"/>
          <w:color w:val="76923C" w:themeColor="accent3" w:themeShade="BF"/>
        </w:rPr>
        <w:t>ed</w:t>
      </w:r>
      <w:r w:rsidR="007E687E">
        <w:rPr>
          <w:rFonts w:ascii="CMR10" w:hAnsi="CMR10" w:cs="CMR10"/>
          <w:color w:val="76923C" w:themeColor="accent3" w:themeShade="BF"/>
        </w:rPr>
        <w:t xml:space="preserve"> population</w:t>
      </w:r>
      <w:r w:rsidR="00FF3343">
        <w:rPr>
          <w:rFonts w:ascii="CMR10" w:hAnsi="CMR10" w:cs="CMR10"/>
          <w:color w:val="76923C" w:themeColor="accent3" w:themeShade="BF"/>
        </w:rPr>
        <w:t>s</w:t>
      </w:r>
      <w:r w:rsidR="007E687E">
        <w:rPr>
          <w:rFonts w:ascii="CMR10" w:hAnsi="CMR10" w:cs="CMR10"/>
          <w:color w:val="76923C" w:themeColor="accent3" w:themeShade="BF"/>
        </w:rPr>
        <w:t xml:space="preserve"> </w:t>
      </w:r>
      <w:r w:rsidR="00FF3343">
        <w:rPr>
          <w:rFonts w:ascii="CMR10" w:hAnsi="CMR10" w:cs="CMR10"/>
          <w:color w:val="76923C" w:themeColor="accent3" w:themeShade="BF"/>
        </w:rPr>
        <w:t>are</w:t>
      </w:r>
      <w:r w:rsidR="007E687E">
        <w:rPr>
          <w:rFonts w:ascii="CMR10" w:hAnsi="CMR10" w:cs="CMR10"/>
          <w:color w:val="76923C" w:themeColor="accent3" w:themeShade="BF"/>
        </w:rPr>
        <w:t xml:space="preserve"> sampled from the input data. </w:t>
      </w:r>
      <w:r w:rsidR="00044735">
        <w:rPr>
          <w:rFonts w:ascii="CMR10" w:hAnsi="CMR10" w:cs="CMR10"/>
          <w:color w:val="76923C" w:themeColor="accent3" w:themeShade="BF"/>
        </w:rPr>
        <w:t xml:space="preserve">Choose </w:t>
      </w:r>
      <w:r w:rsidR="00044735" w:rsidRPr="00044735">
        <w:rPr>
          <w:rFonts w:ascii="CMR10" w:hAnsi="CMR10" w:cs="CMR10"/>
          <w:i/>
          <w:color w:val="76923C" w:themeColor="accent3" w:themeShade="BF"/>
        </w:rPr>
        <w:t>Simple bootstrap</w:t>
      </w:r>
      <w:r w:rsidR="00145771">
        <w:rPr>
          <w:rFonts w:ascii="CMR10" w:hAnsi="CMR10" w:cs="CMR10"/>
          <w:color w:val="76923C" w:themeColor="accent3" w:themeShade="BF"/>
        </w:rPr>
        <w:t xml:space="preserve"> if you wish to preserve the covariate distribution present in the </w:t>
      </w:r>
      <w:r w:rsidR="008104EB">
        <w:rPr>
          <w:rFonts w:ascii="CMR10" w:hAnsi="CMR10" w:cs="CMR10"/>
          <w:color w:val="76923C" w:themeColor="accent3" w:themeShade="BF"/>
        </w:rPr>
        <w:t xml:space="preserve">input </w:t>
      </w:r>
      <w:r w:rsidR="00145771">
        <w:rPr>
          <w:rFonts w:ascii="CMR10" w:hAnsi="CMR10" w:cs="CMR10"/>
          <w:color w:val="76923C" w:themeColor="accent3" w:themeShade="BF"/>
        </w:rPr>
        <w:t>data.</w:t>
      </w:r>
      <w:r w:rsidR="007E687E">
        <w:rPr>
          <w:rFonts w:ascii="CMR10" w:hAnsi="CMR10" w:cs="CMR10"/>
          <w:color w:val="76923C" w:themeColor="accent3" w:themeShade="BF"/>
        </w:rPr>
        <w:t xml:space="preserve"> </w:t>
      </w:r>
      <w:r w:rsidR="00145771">
        <w:rPr>
          <w:rFonts w:ascii="CMR10" w:hAnsi="CMR10" w:cs="CMR10"/>
          <w:color w:val="76923C" w:themeColor="accent3" w:themeShade="BF"/>
        </w:rPr>
        <w:t>The data can alternatively be</w:t>
      </w:r>
      <w:r>
        <w:rPr>
          <w:rFonts w:ascii="CMR10" w:hAnsi="CMR10" w:cs="CMR10"/>
          <w:color w:val="76923C" w:themeColor="accent3" w:themeShade="BF"/>
        </w:rPr>
        <w:t xml:space="preserve"> resampled to represent a population with a different distribution of specified covariate </w:t>
      </w:r>
      <w:r w:rsidR="00A730E2">
        <w:rPr>
          <w:rFonts w:ascii="CMR10" w:hAnsi="CMR10" w:cs="CMR10"/>
          <w:color w:val="76923C" w:themeColor="accent3" w:themeShade="BF"/>
        </w:rPr>
        <w:t>strata</w:t>
      </w:r>
      <w:r w:rsidR="00A20917">
        <w:rPr>
          <w:rFonts w:ascii="CMR10" w:hAnsi="CMR10" w:cs="CMR10"/>
          <w:color w:val="76923C" w:themeColor="accent3" w:themeShade="BF"/>
        </w:rPr>
        <w:t>;</w:t>
      </w:r>
      <w:r w:rsidR="00A730E2">
        <w:rPr>
          <w:rFonts w:ascii="CMR10" w:hAnsi="CMR10" w:cs="CMR10"/>
          <w:color w:val="76923C" w:themeColor="accent3" w:themeShade="BF"/>
        </w:rPr>
        <w:t xml:space="preserve"> choose </w:t>
      </w:r>
      <w:r w:rsidR="00CD2786" w:rsidRPr="00044735">
        <w:rPr>
          <w:rFonts w:ascii="CMR10" w:hAnsi="CMR10" w:cs="CMR10"/>
          <w:i/>
          <w:color w:val="76923C" w:themeColor="accent3" w:themeShade="BF"/>
        </w:rPr>
        <w:t>W</w:t>
      </w:r>
      <w:r w:rsidRPr="00044735">
        <w:rPr>
          <w:rFonts w:ascii="CMR10" w:hAnsi="CMR10" w:cs="CMR10"/>
          <w:i/>
          <w:color w:val="76923C" w:themeColor="accent3" w:themeShade="BF"/>
        </w:rPr>
        <w:t>eighted bootstrap</w:t>
      </w:r>
      <w:r>
        <w:rPr>
          <w:rFonts w:ascii="CMR10" w:hAnsi="CMR10" w:cs="CMR10"/>
          <w:color w:val="76923C" w:themeColor="accent3" w:themeShade="BF"/>
        </w:rPr>
        <w:t xml:space="preserve"> and </w:t>
      </w:r>
      <w:r w:rsidR="00A730E2">
        <w:rPr>
          <w:rFonts w:ascii="CMR10" w:hAnsi="CMR10" w:cs="CMR10"/>
          <w:color w:val="76923C" w:themeColor="accent3" w:themeShade="BF"/>
        </w:rPr>
        <w:t>specify</w:t>
      </w:r>
      <w:r>
        <w:rPr>
          <w:rFonts w:ascii="CMR10" w:hAnsi="CMR10" w:cs="CMR10"/>
          <w:color w:val="76923C" w:themeColor="accent3" w:themeShade="BF"/>
        </w:rPr>
        <w:t xml:space="preserve"> the desired </w:t>
      </w:r>
      <w:r w:rsidR="00ED5708">
        <w:rPr>
          <w:rFonts w:ascii="CMR10" w:hAnsi="CMR10" w:cs="CMR10"/>
          <w:color w:val="76923C" w:themeColor="accent3" w:themeShade="BF"/>
        </w:rPr>
        <w:t xml:space="preserve">proportion of individuals in </w:t>
      </w:r>
      <w:r>
        <w:rPr>
          <w:rFonts w:ascii="CMR10" w:hAnsi="CMR10" w:cs="CMR10"/>
          <w:color w:val="76923C" w:themeColor="accent3" w:themeShade="BF"/>
        </w:rPr>
        <w:t xml:space="preserve">of each </w:t>
      </w:r>
      <w:r w:rsidR="00A730E2">
        <w:rPr>
          <w:rFonts w:ascii="CMR10" w:hAnsi="CMR10" w:cs="CMR10"/>
          <w:color w:val="76923C" w:themeColor="accent3" w:themeShade="BF"/>
        </w:rPr>
        <w:t>stratum</w:t>
      </w:r>
      <w:r w:rsidR="00BD799A">
        <w:rPr>
          <w:rFonts w:ascii="CMR10" w:hAnsi="CMR10" w:cs="CMR10"/>
          <w:color w:val="76923C" w:themeColor="accent3" w:themeShade="BF"/>
        </w:rPr>
        <w:t xml:space="preserve"> in the table below</w:t>
      </w:r>
      <w:r>
        <w:rPr>
          <w:rFonts w:ascii="CMR10" w:hAnsi="CMR10" w:cs="CMR10"/>
          <w:color w:val="76923C" w:themeColor="accent3" w:themeShade="BF"/>
        </w:rPr>
        <w:t xml:space="preserve">. </w:t>
      </w:r>
      <w:r w:rsidR="00145771">
        <w:rPr>
          <w:rFonts w:ascii="CMR10" w:hAnsi="CMR10" w:cs="CMR10"/>
          <w:color w:val="76923C" w:themeColor="accent3" w:themeShade="BF"/>
        </w:rPr>
        <w:t xml:space="preserve">The sum of the </w:t>
      </w:r>
      <w:r w:rsidR="00ED5708">
        <w:rPr>
          <w:rFonts w:ascii="CMR10" w:hAnsi="CMR10" w:cs="CMR10"/>
          <w:color w:val="76923C" w:themeColor="accent3" w:themeShade="BF"/>
        </w:rPr>
        <w:t xml:space="preserve">proportions </w:t>
      </w:r>
      <w:r w:rsidR="0031555B">
        <w:rPr>
          <w:rFonts w:ascii="CMR10" w:hAnsi="CMR10" w:cs="CMR10"/>
          <w:color w:val="76923C" w:themeColor="accent3" w:themeShade="BF"/>
        </w:rPr>
        <w:t>must</w:t>
      </w:r>
      <w:r w:rsidR="00145771">
        <w:rPr>
          <w:rFonts w:ascii="CMR10" w:hAnsi="CMR10" w:cs="CMR10"/>
          <w:color w:val="76923C" w:themeColor="accent3" w:themeShade="BF"/>
        </w:rPr>
        <w:t xml:space="preserve"> equal </w:t>
      </w:r>
      <w:r w:rsidR="00ED5708">
        <w:rPr>
          <w:rFonts w:ascii="CMR10" w:hAnsi="CMR10" w:cs="CMR10"/>
          <w:color w:val="76923C" w:themeColor="accent3" w:themeShade="BF"/>
        </w:rPr>
        <w:t>1</w:t>
      </w:r>
      <w:r w:rsidR="00145771">
        <w:rPr>
          <w:rFonts w:ascii="CMR10" w:hAnsi="CMR10" w:cs="CMR10"/>
          <w:color w:val="76923C" w:themeColor="accent3" w:themeShade="BF"/>
        </w:rPr>
        <w:t>.</w:t>
      </w:r>
    </w:p>
    <w:p w14:paraId="7E0C155F" w14:textId="77777777" w:rsidR="007E687E" w:rsidRDefault="007E687E" w:rsidP="00100A27">
      <w:pPr>
        <w:autoSpaceDE w:val="0"/>
        <w:autoSpaceDN w:val="0"/>
        <w:adjustRightInd w:val="0"/>
        <w:spacing w:after="0" w:line="240" w:lineRule="auto"/>
        <w:rPr>
          <w:rFonts w:ascii="CMR10" w:hAnsi="CMR10" w:cs="CMR10"/>
          <w:color w:val="76923C" w:themeColor="accent3" w:themeShade="BF"/>
        </w:rPr>
      </w:pPr>
    </w:p>
    <w:p w14:paraId="3FDC8B19" w14:textId="4AFA78E3" w:rsidR="00C26090" w:rsidRDefault="007E687E" w:rsidP="00100A27">
      <w:pPr>
        <w:autoSpaceDE w:val="0"/>
        <w:autoSpaceDN w:val="0"/>
        <w:adjustRightInd w:val="0"/>
        <w:spacing w:after="0" w:line="240" w:lineRule="auto"/>
        <w:rPr>
          <w:rFonts w:ascii="CMR10" w:hAnsi="CMR10" w:cs="CMR10"/>
          <w:color w:val="76923C" w:themeColor="accent3" w:themeShade="BF"/>
        </w:rPr>
      </w:pPr>
      <w:r>
        <w:rPr>
          <w:rFonts w:ascii="CMR10" w:hAnsi="CMR10" w:cs="CMR10"/>
          <w:color w:val="76923C" w:themeColor="accent3" w:themeShade="BF"/>
        </w:rPr>
        <w:t xml:space="preserve">Note: To use the input database without modification, choose </w:t>
      </w:r>
      <w:r w:rsidRPr="00044735">
        <w:rPr>
          <w:rFonts w:ascii="CMR10" w:hAnsi="CMR10" w:cs="CMR10"/>
          <w:i/>
          <w:color w:val="76923C" w:themeColor="accent3" w:themeShade="BF"/>
        </w:rPr>
        <w:t>Simple bootstrap</w:t>
      </w:r>
      <w:r>
        <w:rPr>
          <w:rFonts w:ascii="CMR10" w:hAnsi="CMR10" w:cs="CMR10"/>
          <w:color w:val="76923C" w:themeColor="accent3" w:themeShade="BF"/>
        </w:rPr>
        <w:t xml:space="preserve"> for the sampling method and </w:t>
      </w:r>
      <w:r w:rsidR="00007A4D">
        <w:rPr>
          <w:rFonts w:ascii="CMR10" w:hAnsi="CMR10" w:cs="CMR10"/>
          <w:color w:val="76923C" w:themeColor="accent3" w:themeShade="BF"/>
        </w:rPr>
        <w:t xml:space="preserve">make sure </w:t>
      </w:r>
      <w:r>
        <w:rPr>
          <w:rFonts w:ascii="CMR10" w:hAnsi="CMR10" w:cs="CMR10"/>
          <w:color w:val="76923C" w:themeColor="accent3" w:themeShade="BF"/>
        </w:rPr>
        <w:t xml:space="preserve">the </w:t>
      </w:r>
      <w:r w:rsidR="00007A4D">
        <w:rPr>
          <w:rFonts w:ascii="CMR10" w:hAnsi="CMR10" w:cs="CMR10"/>
          <w:b/>
          <w:color w:val="76923C" w:themeColor="accent3" w:themeShade="BF"/>
        </w:rPr>
        <w:t xml:space="preserve">Population size </w:t>
      </w:r>
      <w:r w:rsidR="00007A4D">
        <w:rPr>
          <w:rFonts w:ascii="CMR10" w:hAnsi="CMR10" w:cs="CMR10"/>
          <w:color w:val="76923C" w:themeColor="accent3" w:themeShade="BF"/>
        </w:rPr>
        <w:t xml:space="preserve">parameter above reflects the </w:t>
      </w:r>
      <w:r>
        <w:rPr>
          <w:rFonts w:ascii="CMR10" w:hAnsi="CMR10" w:cs="CMR10"/>
          <w:color w:val="76923C" w:themeColor="accent3" w:themeShade="BF"/>
        </w:rPr>
        <w:t xml:space="preserve">number of cases in </w:t>
      </w:r>
      <w:r w:rsidR="00BE0A89">
        <w:rPr>
          <w:rFonts w:ascii="CMR10" w:hAnsi="CMR10" w:cs="CMR10"/>
          <w:color w:val="76923C" w:themeColor="accent3" w:themeShade="BF"/>
        </w:rPr>
        <w:t xml:space="preserve">each </w:t>
      </w:r>
      <w:r w:rsidR="00D309BF">
        <w:rPr>
          <w:rFonts w:ascii="CMR10" w:hAnsi="CMR10" w:cs="CMR10"/>
          <w:color w:val="76923C" w:themeColor="accent3" w:themeShade="BF"/>
        </w:rPr>
        <w:t>trial arm</w:t>
      </w:r>
      <w:r w:rsidR="00BE0A89">
        <w:rPr>
          <w:rFonts w:ascii="CMR10" w:hAnsi="CMR10" w:cs="CMR10"/>
          <w:color w:val="76923C" w:themeColor="accent3" w:themeShade="BF"/>
        </w:rPr>
        <w:t xml:space="preserve"> in </w:t>
      </w:r>
      <w:r w:rsidR="00007A4D">
        <w:rPr>
          <w:rFonts w:ascii="CMR10" w:hAnsi="CMR10" w:cs="CMR10"/>
          <w:color w:val="76923C" w:themeColor="accent3" w:themeShade="BF"/>
        </w:rPr>
        <w:t>the input database.</w:t>
      </w:r>
      <w:r w:rsidR="00145771">
        <w:rPr>
          <w:rFonts w:ascii="CMR10" w:hAnsi="CMR10" w:cs="CMR10"/>
          <w:color w:val="76923C" w:themeColor="accent3" w:themeShade="BF"/>
        </w:rPr>
        <w:t>}</w:t>
      </w:r>
    </w:p>
    <w:p w14:paraId="61D2667A" w14:textId="553B808B" w:rsidR="00F971C4" w:rsidRPr="00F971C4" w:rsidRDefault="00F971C4" w:rsidP="00100A27">
      <w:pPr>
        <w:autoSpaceDE w:val="0"/>
        <w:autoSpaceDN w:val="0"/>
        <w:adjustRightInd w:val="0"/>
        <w:spacing w:after="0" w:line="240" w:lineRule="auto"/>
        <w:rPr>
          <w:rFonts w:ascii="CMR10" w:hAnsi="CMR10" w:cs="CMR10"/>
        </w:rPr>
      </w:pPr>
      <w:r>
        <w:rPr>
          <w:rFonts w:ascii="CMR10" w:hAnsi="CMR10" w:cs="CMR10"/>
          <w:b/>
          <w:color w:val="4F81BD" w:themeColor="accent1"/>
        </w:rPr>
        <w:t>[String]</w:t>
      </w:r>
    </w:p>
    <w:p w14:paraId="2D7160B4" w14:textId="7197A644" w:rsidR="00F971C4" w:rsidRDefault="00D11B62" w:rsidP="00100A27">
      <w:pPr>
        <w:autoSpaceDE w:val="0"/>
        <w:autoSpaceDN w:val="0"/>
        <w:adjustRightInd w:val="0"/>
        <w:spacing w:after="0" w:line="240" w:lineRule="auto"/>
        <w:rPr>
          <w:rFonts w:ascii="CMR10" w:hAnsi="CMR10" w:cs="CMR10"/>
          <w:b/>
        </w:rPr>
      </w:pPr>
      <w:r>
        <w:rPr>
          <w:rFonts w:ascii="CMR10" w:hAnsi="CMR10" w:cs="CMR10"/>
          <w:b/>
        </w:rPr>
        <w:t xml:space="preserve">${create_pop_method} </w:t>
      </w:r>
    </w:p>
    <w:p w14:paraId="5F7DB2C4" w14:textId="49562EA3" w:rsidR="00D11B62" w:rsidRDefault="00D11B62" w:rsidP="00E33E8E">
      <w:pPr>
        <w:pStyle w:val="NoSpacing"/>
        <w:numPr>
          <w:ilvl w:val="0"/>
          <w:numId w:val="10"/>
        </w:numPr>
      </w:pPr>
      <w:r>
        <w:t>Choice string</w:t>
      </w:r>
      <w:r w:rsidR="00EB1CBA">
        <w:t xml:space="preserve"> (drop-down menu)</w:t>
      </w:r>
    </w:p>
    <w:p w14:paraId="0A4800CE" w14:textId="2B604167" w:rsidR="00EB1CBA" w:rsidRDefault="00EB1CBA" w:rsidP="00E33E8E">
      <w:pPr>
        <w:pStyle w:val="NoSpacing"/>
        <w:numPr>
          <w:ilvl w:val="1"/>
          <w:numId w:val="10"/>
        </w:numPr>
      </w:pPr>
      <w:r>
        <w:t>Allowable values:</w:t>
      </w:r>
    </w:p>
    <w:p w14:paraId="07538D4C" w14:textId="34CB1B53" w:rsidR="00EB1CBA" w:rsidRDefault="00EB1CBA" w:rsidP="00F56DEC">
      <w:pPr>
        <w:pStyle w:val="NoSpacing"/>
        <w:numPr>
          <w:ilvl w:val="2"/>
          <w:numId w:val="10"/>
        </w:numPr>
      </w:pPr>
      <w:r>
        <w:t>simple_bootstrap</w:t>
      </w:r>
      <w:r w:rsidR="00F56DEC">
        <w:t xml:space="preserve"> (</w:t>
      </w:r>
      <w:r>
        <w:t>label</w:t>
      </w:r>
      <w:r w:rsidR="00F618CF">
        <w:t xml:space="preserve">: </w:t>
      </w:r>
      <w:r>
        <w:t>Sim</w:t>
      </w:r>
      <w:r w:rsidR="00F618CF">
        <w:t>ple bootstrap</w:t>
      </w:r>
      <w:r w:rsidR="00F56DEC">
        <w:t>)</w:t>
      </w:r>
    </w:p>
    <w:p w14:paraId="0B1FF588" w14:textId="267C5454" w:rsidR="00EB1CBA" w:rsidRDefault="00EB1CBA" w:rsidP="00F56DEC">
      <w:pPr>
        <w:pStyle w:val="NoSpacing"/>
        <w:numPr>
          <w:ilvl w:val="2"/>
          <w:numId w:val="10"/>
        </w:numPr>
      </w:pPr>
      <w:r>
        <w:lastRenderedPageBreak/>
        <w:t>weighted_bootstrap</w:t>
      </w:r>
      <w:r w:rsidR="00F56DEC">
        <w:t xml:space="preserve"> (</w:t>
      </w:r>
      <w:r>
        <w:t>label</w:t>
      </w:r>
      <w:r w:rsidR="00F618CF">
        <w:t>: Weighted bootstrap</w:t>
      </w:r>
      <w:r w:rsidR="00F56DEC">
        <w:t>)</w:t>
      </w:r>
    </w:p>
    <w:p w14:paraId="3E4BBE77" w14:textId="7B6C71B2" w:rsidR="00EB1CBA" w:rsidRDefault="00EB1CBA" w:rsidP="00E33E8E">
      <w:pPr>
        <w:pStyle w:val="NoSpacing"/>
        <w:numPr>
          <w:ilvl w:val="1"/>
          <w:numId w:val="10"/>
        </w:numPr>
      </w:pPr>
      <w:r>
        <w:t>Default value:</w:t>
      </w:r>
    </w:p>
    <w:p w14:paraId="1AC7BB62" w14:textId="58A03B2B" w:rsidR="00EB1CBA" w:rsidRPr="00312382" w:rsidRDefault="004958FE" w:rsidP="00E33E8E">
      <w:pPr>
        <w:pStyle w:val="NoSpacing"/>
        <w:numPr>
          <w:ilvl w:val="2"/>
          <w:numId w:val="10"/>
        </w:numPr>
      </w:pPr>
      <w:r>
        <w:t>simple_bootstrap</w:t>
      </w:r>
    </w:p>
    <w:p w14:paraId="392DA2AC" w14:textId="77777777" w:rsidR="00D11B62" w:rsidRDefault="00D11B62" w:rsidP="00100A27">
      <w:pPr>
        <w:autoSpaceDE w:val="0"/>
        <w:autoSpaceDN w:val="0"/>
        <w:adjustRightInd w:val="0"/>
        <w:spacing w:after="0" w:line="240" w:lineRule="auto"/>
        <w:rPr>
          <w:rFonts w:ascii="CMR10" w:hAnsi="CMR10" w:cs="CMR10"/>
        </w:rPr>
      </w:pPr>
    </w:p>
    <w:p w14:paraId="26C6820B" w14:textId="66F3F6D0" w:rsidR="00D11B62" w:rsidRDefault="00D11B62" w:rsidP="00EE6DB4">
      <w:pPr>
        <w:autoSpaceDE w:val="0"/>
        <w:autoSpaceDN w:val="0"/>
        <w:adjustRightInd w:val="0"/>
        <w:spacing w:after="0" w:line="240" w:lineRule="auto"/>
        <w:rPr>
          <w:rFonts w:ascii="CMR10" w:hAnsi="CMR10" w:cs="CMR10"/>
        </w:rPr>
      </w:pPr>
      <w:r w:rsidRPr="0004771E">
        <w:rPr>
          <w:rFonts w:ascii="CMR10" w:hAnsi="CMR10" w:cs="CMR10"/>
          <w:color w:val="943634" w:themeColor="accent2" w:themeShade="BF"/>
        </w:rPr>
        <w:t>IF SIMPLE BOOTSTRAP</w:t>
      </w:r>
      <w:r w:rsidRPr="003E1343">
        <w:rPr>
          <w:rFonts w:ascii="CMR10" w:hAnsi="CMR10" w:cs="CMR10"/>
          <w:color w:val="943634" w:themeColor="accent2" w:themeShade="BF"/>
        </w:rPr>
        <w:t xml:space="preserve">: skip to </w:t>
      </w:r>
      <w:del w:id="83" w:author="Leslie Mallinger" w:date="2013-07-12T17:42:00Z">
        <w:r w:rsidR="000147D2" w:rsidDel="00671DEB">
          <w:rPr>
            <w:rFonts w:ascii="CMR10" w:hAnsi="CMR10" w:cs="CMR10"/>
            <w:b/>
            <w:color w:val="943634" w:themeColor="accent2" w:themeShade="BF"/>
          </w:rPr>
          <w:delText>Study year</w:delText>
        </w:r>
      </w:del>
      <w:ins w:id="84" w:author="Leslie Mallinger" w:date="2013-07-12T17:42:00Z">
        <w:r w:rsidR="00671DEB">
          <w:rPr>
            <w:rFonts w:ascii="CMR10" w:hAnsi="CMR10" w:cs="CMR10"/>
            <w:b/>
            <w:color w:val="943634" w:themeColor="accent2" w:themeShade="BF"/>
          </w:rPr>
          <w:t>Stage shift</w:t>
        </w:r>
      </w:ins>
      <w:r w:rsidR="00194735">
        <w:rPr>
          <w:rFonts w:ascii="CMR10" w:hAnsi="CMR10" w:cs="CMR10"/>
          <w:b/>
          <w:color w:val="943634" w:themeColor="accent2" w:themeShade="BF"/>
        </w:rPr>
        <w:t>.</w:t>
      </w:r>
    </w:p>
    <w:p w14:paraId="113B79C9" w14:textId="5E8B5C6B" w:rsidR="00D11B62" w:rsidRDefault="00D11B62" w:rsidP="009F4C57">
      <w:pPr>
        <w:autoSpaceDE w:val="0"/>
        <w:autoSpaceDN w:val="0"/>
        <w:adjustRightInd w:val="0"/>
        <w:spacing w:after="0" w:line="240" w:lineRule="auto"/>
        <w:rPr>
          <w:rFonts w:ascii="CMR10" w:hAnsi="CMR10" w:cs="CMR10"/>
        </w:rPr>
      </w:pPr>
      <w:r w:rsidRPr="0004771E">
        <w:rPr>
          <w:rFonts w:ascii="CMR10" w:hAnsi="CMR10" w:cs="CMR10"/>
          <w:color w:val="943634" w:themeColor="accent2" w:themeShade="BF"/>
        </w:rPr>
        <w:t>IF WEIGHTED BOOTSTRA</w:t>
      </w:r>
      <w:r w:rsidRPr="003E1343">
        <w:rPr>
          <w:rFonts w:ascii="CMR10" w:hAnsi="CMR10" w:cs="CMR10"/>
          <w:color w:val="943634" w:themeColor="accent2" w:themeShade="BF"/>
        </w:rPr>
        <w:t xml:space="preserve">P: fill out </w:t>
      </w:r>
      <w:r w:rsidR="00353A5A">
        <w:rPr>
          <w:rFonts w:ascii="CMR10" w:hAnsi="CMR10" w:cs="CMR10"/>
          <w:b/>
          <w:color w:val="943634" w:themeColor="accent2" w:themeShade="BF"/>
        </w:rPr>
        <w:t>C</w:t>
      </w:r>
      <w:r w:rsidR="00194735">
        <w:rPr>
          <w:rFonts w:ascii="CMR10" w:hAnsi="CMR10" w:cs="CMR10"/>
          <w:b/>
          <w:color w:val="943634" w:themeColor="accent2" w:themeShade="BF"/>
        </w:rPr>
        <w:t>ovariate distributions for weighted bootstrap sampling.</w:t>
      </w:r>
    </w:p>
    <w:p w14:paraId="5A755925" w14:textId="6A57DE83" w:rsidR="00D25F6A" w:rsidRDefault="00575AF3" w:rsidP="00F73CCD">
      <w:pPr>
        <w:pStyle w:val="Heading4"/>
      </w:pPr>
      <w:r>
        <w:t xml:space="preserve">Covariate distributions </w:t>
      </w:r>
      <w:r w:rsidR="00D25F6A">
        <w:t>for weighted bootstrap sampling</w:t>
      </w:r>
    </w:p>
    <w:p w14:paraId="03E8FEFE" w14:textId="1C8B1A89" w:rsidR="00D25F6A" w:rsidRDefault="00D25F6A" w:rsidP="00F73CCD">
      <w:pPr>
        <w:autoSpaceDE w:val="0"/>
        <w:autoSpaceDN w:val="0"/>
        <w:adjustRightInd w:val="0"/>
        <w:spacing w:after="0" w:line="240" w:lineRule="auto"/>
        <w:rPr>
          <w:rFonts w:ascii="CMR10" w:hAnsi="CMR10" w:cs="CMR10"/>
        </w:rPr>
      </w:pPr>
      <w:r>
        <w:rPr>
          <w:rFonts w:ascii="CMR10" w:hAnsi="CMR10" w:cs="CMR10"/>
          <w:b/>
          <w:color w:val="4F81BD" w:themeColor="accent1"/>
        </w:rPr>
        <w:t>[Table]</w:t>
      </w:r>
    </w:p>
    <w:p w14:paraId="3BC70722" w14:textId="115217D2" w:rsidR="0012771F" w:rsidDel="00DB437C" w:rsidRDefault="00D25F6A" w:rsidP="00F73CCD">
      <w:pPr>
        <w:autoSpaceDE w:val="0"/>
        <w:autoSpaceDN w:val="0"/>
        <w:adjustRightInd w:val="0"/>
        <w:spacing w:after="0" w:line="240" w:lineRule="auto"/>
        <w:ind w:left="18" w:hanging="18"/>
        <w:rPr>
          <w:del w:id="85" w:author="Leslie Mallinger" w:date="2013-07-03T14:50:00Z"/>
          <w:color w:val="C0504D" w:themeColor="accent2"/>
        </w:rPr>
      </w:pPr>
      <w:r w:rsidRPr="00D25F6A">
        <w:rPr>
          <w:color w:val="C0504D" w:themeColor="accent2"/>
        </w:rPr>
        <w:t>{Entry instructions</w:t>
      </w:r>
      <w:r>
        <w:rPr>
          <w:color w:val="C0504D" w:themeColor="accent2"/>
        </w:rPr>
        <w:t xml:space="preserve">: </w:t>
      </w:r>
      <w:r w:rsidR="00A43E38">
        <w:rPr>
          <w:color w:val="C0504D" w:themeColor="accent2"/>
        </w:rPr>
        <w:t>Specify</w:t>
      </w:r>
      <w:r w:rsidR="003D5557" w:rsidRPr="003D5557">
        <w:rPr>
          <w:color w:val="C0504D" w:themeColor="accent2"/>
        </w:rPr>
        <w:t xml:space="preserve"> a table of the </w:t>
      </w:r>
      <w:r w:rsidR="00862137">
        <w:rPr>
          <w:color w:val="C0504D" w:themeColor="accent2"/>
        </w:rPr>
        <w:t xml:space="preserve">distribution of </w:t>
      </w:r>
      <w:r w:rsidR="003D5557" w:rsidRPr="003D5557">
        <w:rPr>
          <w:color w:val="C0504D" w:themeColor="accent2"/>
        </w:rPr>
        <w:t>covariate strata. Column names sho</w:t>
      </w:r>
      <w:r w:rsidR="003D5557">
        <w:rPr>
          <w:color w:val="C0504D" w:themeColor="accent2"/>
        </w:rPr>
        <w:t xml:space="preserve">uld correspond to </w:t>
      </w:r>
      <w:r w:rsidR="00A05E5B">
        <w:rPr>
          <w:color w:val="C0504D" w:themeColor="accent2"/>
        </w:rPr>
        <w:t xml:space="preserve">the names of </w:t>
      </w:r>
      <w:r w:rsidR="003D5557">
        <w:rPr>
          <w:color w:val="C0504D" w:themeColor="accent2"/>
        </w:rPr>
        <w:t xml:space="preserve">covariates in </w:t>
      </w:r>
      <w:r w:rsidR="003D5557" w:rsidRPr="003D5557">
        <w:rPr>
          <w:color w:val="C0504D" w:themeColor="accent2"/>
        </w:rPr>
        <w:t xml:space="preserve">the </w:t>
      </w:r>
      <w:r w:rsidR="00A05E5B">
        <w:rPr>
          <w:color w:val="C0504D" w:themeColor="accent2"/>
        </w:rPr>
        <w:t xml:space="preserve">input </w:t>
      </w:r>
      <w:r w:rsidR="003D5557" w:rsidRPr="003D5557">
        <w:rPr>
          <w:color w:val="C0504D" w:themeColor="accent2"/>
        </w:rPr>
        <w:t>data, and rows should specify strata defined by combinations of those covariate values. The last column shoul</w:t>
      </w:r>
      <w:r w:rsidR="00A730E2">
        <w:rPr>
          <w:color w:val="C0504D" w:themeColor="accent2"/>
        </w:rPr>
        <w:t xml:space="preserve">d be called </w:t>
      </w:r>
      <w:r w:rsidR="00862137">
        <w:rPr>
          <w:i/>
          <w:color w:val="C0504D" w:themeColor="accent2"/>
        </w:rPr>
        <w:t xml:space="preserve">prop </w:t>
      </w:r>
      <w:r w:rsidR="003D5557">
        <w:rPr>
          <w:color w:val="C0504D" w:themeColor="accent2"/>
        </w:rPr>
        <w:t xml:space="preserve">with entries </w:t>
      </w:r>
      <w:r w:rsidR="003D5557" w:rsidRPr="003D5557">
        <w:rPr>
          <w:color w:val="C0504D" w:themeColor="accent2"/>
        </w:rPr>
        <w:t xml:space="preserve">specifying the </w:t>
      </w:r>
      <w:r w:rsidR="00862137">
        <w:rPr>
          <w:color w:val="C0504D" w:themeColor="accent2"/>
        </w:rPr>
        <w:t xml:space="preserve">proportion of individuals in each </w:t>
      </w:r>
      <w:r w:rsidR="00F14EFB">
        <w:rPr>
          <w:color w:val="C0504D" w:themeColor="accent2"/>
        </w:rPr>
        <w:t>strat</w:t>
      </w:r>
      <w:r w:rsidR="00862137">
        <w:rPr>
          <w:color w:val="C0504D" w:themeColor="accent2"/>
        </w:rPr>
        <w:t>um</w:t>
      </w:r>
      <w:r w:rsidR="00044735">
        <w:rPr>
          <w:color w:val="C0504D" w:themeColor="accent2"/>
        </w:rPr>
        <w:t xml:space="preserve">. The sum of the </w:t>
      </w:r>
      <w:r w:rsidR="00862137">
        <w:rPr>
          <w:i/>
          <w:color w:val="C0504D" w:themeColor="accent2"/>
        </w:rPr>
        <w:t xml:space="preserve">prop </w:t>
      </w:r>
      <w:r w:rsidR="003D5557" w:rsidRPr="003D5557">
        <w:rPr>
          <w:color w:val="C0504D" w:themeColor="accent2"/>
        </w:rPr>
        <w:t xml:space="preserve">column </w:t>
      </w:r>
      <w:r w:rsidR="00A05E5B">
        <w:rPr>
          <w:color w:val="C0504D" w:themeColor="accent2"/>
        </w:rPr>
        <w:t xml:space="preserve">must </w:t>
      </w:r>
      <w:r w:rsidR="003D5557" w:rsidRPr="003D5557">
        <w:rPr>
          <w:color w:val="C0504D" w:themeColor="accent2"/>
        </w:rPr>
        <w:t xml:space="preserve">equal </w:t>
      </w:r>
      <w:r w:rsidR="00862137">
        <w:rPr>
          <w:color w:val="C0504D" w:themeColor="accent2"/>
        </w:rPr>
        <w:t>1</w:t>
      </w:r>
      <w:r w:rsidR="003D5557" w:rsidRPr="003D5557">
        <w:rPr>
          <w:color w:val="C0504D" w:themeColor="accent2"/>
        </w:rPr>
        <w:t>.</w:t>
      </w:r>
      <w:r w:rsidR="00DD3462">
        <w:rPr>
          <w:color w:val="C0504D" w:themeColor="accent2"/>
        </w:rPr>
        <w:t xml:space="preserve"> For example, the default </w:t>
      </w:r>
      <w:r w:rsidR="00A05E5B">
        <w:rPr>
          <w:color w:val="C0504D" w:themeColor="accent2"/>
        </w:rPr>
        <w:t xml:space="preserve">values correspond to </w:t>
      </w:r>
      <w:r w:rsidR="00DD3462">
        <w:rPr>
          <w:color w:val="C0504D" w:themeColor="accent2"/>
        </w:rPr>
        <w:t>the following table: &lt;&lt;Show HTML example of the default&gt;&gt;</w:t>
      </w:r>
    </w:p>
    <w:p w14:paraId="32031D56" w14:textId="77777777" w:rsidR="0012771F" w:rsidDel="00DB437C" w:rsidRDefault="0012771F" w:rsidP="00F73CCD">
      <w:pPr>
        <w:autoSpaceDE w:val="0"/>
        <w:autoSpaceDN w:val="0"/>
        <w:adjustRightInd w:val="0"/>
        <w:spacing w:after="0" w:line="240" w:lineRule="auto"/>
        <w:ind w:left="18" w:hanging="18"/>
        <w:rPr>
          <w:del w:id="86" w:author="Leslie Mallinger" w:date="2013-07-03T14:50:00Z"/>
          <w:color w:val="C0504D" w:themeColor="accent2"/>
        </w:rPr>
      </w:pPr>
    </w:p>
    <w:p w14:paraId="7BE7678C" w14:textId="38EF79A8" w:rsidR="00D25F6A" w:rsidRPr="00B4599B" w:rsidRDefault="0012771F" w:rsidP="00D84342">
      <w:pPr>
        <w:autoSpaceDE w:val="0"/>
        <w:autoSpaceDN w:val="0"/>
        <w:adjustRightInd w:val="0"/>
        <w:spacing w:after="0" w:line="240" w:lineRule="auto"/>
        <w:ind w:left="18" w:hanging="18"/>
        <w:rPr>
          <w:rFonts w:ascii="CMR10" w:hAnsi="CMR10" w:cs="CMR10"/>
          <w:b/>
          <w:color w:val="4F81BD" w:themeColor="accent1"/>
        </w:rPr>
      </w:pPr>
      <w:del w:id="87" w:author="Leslie Mallinger" w:date="2013-07-03T14:50:00Z">
        <w:r w:rsidDel="00DB437C">
          <w:rPr>
            <w:color w:val="C0504D" w:themeColor="accent2"/>
          </w:rPr>
          <w:delText xml:space="preserve">Covariate distributions will be applied equally to both </w:delText>
        </w:r>
        <w:r w:rsidR="00C870A5" w:rsidDel="00DB437C">
          <w:rPr>
            <w:color w:val="C0504D" w:themeColor="accent2"/>
          </w:rPr>
          <w:delText>trial arms</w:delText>
        </w:r>
        <w:r w:rsidDel="00DB437C">
          <w:rPr>
            <w:color w:val="C0504D" w:themeColor="accent2"/>
          </w:rPr>
          <w:delText>.</w:delText>
        </w:r>
      </w:del>
      <w:r w:rsidR="00D25F6A">
        <w:rPr>
          <w:color w:val="C0504D" w:themeColor="accent2"/>
        </w:rPr>
        <w:t>}</w:t>
      </w:r>
    </w:p>
    <w:p w14:paraId="31BBBC1B" w14:textId="45A8819E" w:rsidR="00D11B62" w:rsidRDefault="00921FD3" w:rsidP="00F73CCD">
      <w:pPr>
        <w:autoSpaceDE w:val="0"/>
        <w:autoSpaceDN w:val="0"/>
        <w:adjustRightInd w:val="0"/>
        <w:spacing w:after="0" w:line="240" w:lineRule="auto"/>
        <w:rPr>
          <w:rFonts w:ascii="CMR10" w:hAnsi="CMR10" w:cs="CMR10"/>
          <w:b/>
        </w:rPr>
      </w:pPr>
      <w:r>
        <w:rPr>
          <w:rFonts w:ascii="CMR10" w:hAnsi="CMR10" w:cs="CMR10"/>
          <w:b/>
        </w:rPr>
        <w:t>${weighted_bootstrap_table</w:t>
      </w:r>
      <w:r w:rsidR="00D11B62">
        <w:rPr>
          <w:rFonts w:ascii="CMR10" w:hAnsi="CMR10" w:cs="CMR10"/>
          <w:b/>
        </w:rPr>
        <w:t>}</w:t>
      </w:r>
    </w:p>
    <w:p w14:paraId="136B7892" w14:textId="1CFD2DB7" w:rsidR="00155C88" w:rsidRDefault="00155C88" w:rsidP="00E33E8E">
      <w:pPr>
        <w:pStyle w:val="NoSpacing"/>
        <w:numPr>
          <w:ilvl w:val="0"/>
          <w:numId w:val="10"/>
        </w:numPr>
      </w:pPr>
      <w:r>
        <w:t>For web interface:</w:t>
      </w:r>
    </w:p>
    <w:p w14:paraId="0A2C3878" w14:textId="77777777" w:rsidR="00D11B62" w:rsidRPr="00312382" w:rsidRDefault="00D11B62" w:rsidP="00155C88">
      <w:pPr>
        <w:pStyle w:val="NoSpacing"/>
        <w:numPr>
          <w:ilvl w:val="1"/>
          <w:numId w:val="10"/>
        </w:numPr>
      </w:pPr>
      <w:r>
        <w:t>Freeform string</w:t>
      </w:r>
    </w:p>
    <w:p w14:paraId="5D7F1335" w14:textId="3BD9210F" w:rsidR="00D11B62" w:rsidRDefault="00D11B62" w:rsidP="00155C88">
      <w:pPr>
        <w:pStyle w:val="NoSpacing"/>
        <w:numPr>
          <w:ilvl w:val="2"/>
          <w:numId w:val="10"/>
        </w:numPr>
      </w:pPr>
      <w:r w:rsidRPr="00312382">
        <w:t>Default=</w:t>
      </w:r>
      <w:del w:id="88" w:author="Leslie Mallinger" w:date="2013-07-03T14:50:00Z">
        <w:r w:rsidR="00C83A69" w:rsidRPr="00D84342" w:rsidDel="00B10AA4">
          <w:rPr>
            <w:highlight w:val="yellow"/>
          </w:rPr>
          <w:delText>”</w:delText>
        </w:r>
        <w:commentRangeStart w:id="89"/>
        <w:r w:rsidR="00C83A69" w:rsidRPr="00D84342" w:rsidDel="00B10AA4">
          <w:rPr>
            <w:highlight w:val="yellow"/>
          </w:rPr>
          <w:delText>history</w:delText>
        </w:r>
        <w:commentRangeEnd w:id="89"/>
        <w:r w:rsidR="00EE74FD" w:rsidRPr="00D84342" w:rsidDel="00B10AA4">
          <w:rPr>
            <w:rStyle w:val="CommentReference"/>
            <w:highlight w:val="yellow"/>
          </w:rPr>
          <w:commentReference w:id="89"/>
        </w:r>
        <w:r w:rsidR="00C83A69" w:rsidRPr="00D84342" w:rsidDel="00B10AA4">
          <w:rPr>
            <w:highlight w:val="yellow"/>
          </w:rPr>
          <w:delText>,prop\n0,0.8\n1,0.2”</w:delText>
        </w:r>
      </w:del>
      <w:ins w:id="90" w:author="Leslie Mallinger" w:date="2013-07-03T14:50:00Z">
        <w:r w:rsidR="00B10AA4" w:rsidRPr="00D84342">
          <w:rPr>
            <w:highlight w:val="yellow"/>
          </w:rPr>
          <w:t>FIXME</w:t>
        </w:r>
      </w:ins>
    </w:p>
    <w:p w14:paraId="3A27B200" w14:textId="6BF8A1F5" w:rsidR="002B1EFB" w:rsidRDefault="002B1EFB" w:rsidP="00E33E8E">
      <w:pPr>
        <w:pStyle w:val="NoSpacing"/>
        <w:numPr>
          <w:ilvl w:val="0"/>
          <w:numId w:val="10"/>
        </w:numPr>
      </w:pPr>
      <w:r>
        <w:t>For downloadable version:</w:t>
      </w:r>
    </w:p>
    <w:p w14:paraId="03023B9A" w14:textId="77777777" w:rsidR="007B34D5" w:rsidRDefault="002B1EFB" w:rsidP="00E33E8E">
      <w:pPr>
        <w:pStyle w:val="NoSpacing"/>
        <w:numPr>
          <w:ilvl w:val="1"/>
          <w:numId w:val="10"/>
        </w:numPr>
      </w:pPr>
      <w:r>
        <w:t>Allow user to choose desired covariates from among those in the input data</w:t>
      </w:r>
      <w:r w:rsidR="007B34D5">
        <w:t xml:space="preserve"> that meet the following criteria:</w:t>
      </w:r>
    </w:p>
    <w:p w14:paraId="6972E788" w14:textId="7C6DE0FD" w:rsidR="007B34D5" w:rsidDel="00F34EA1" w:rsidRDefault="007B34D5" w:rsidP="007B34D5">
      <w:pPr>
        <w:pStyle w:val="NoSpacing"/>
        <w:numPr>
          <w:ilvl w:val="2"/>
          <w:numId w:val="10"/>
        </w:numPr>
        <w:rPr>
          <w:del w:id="91" w:author="Leslie Mallinger" w:date="2013-07-03T14:50:00Z"/>
        </w:rPr>
      </w:pPr>
      <w:del w:id="92" w:author="Leslie Mallinger" w:date="2013-07-03T14:50:00Z">
        <w:r w:rsidDel="00F34EA1">
          <w:delText xml:space="preserve">Not </w:delText>
        </w:r>
        <w:r w:rsidRPr="005D29A0" w:rsidDel="00F34EA1">
          <w:rPr>
            <w:i/>
          </w:rPr>
          <w:delText>rx</w:delText>
        </w:r>
        <w:r w:rsidDel="00F34EA1">
          <w:delText xml:space="preserve">, </w:delText>
        </w:r>
        <w:r w:rsidRPr="005D29A0" w:rsidDel="00F34EA1">
          <w:rPr>
            <w:i/>
          </w:rPr>
          <w:delText>rx_notest</w:delText>
        </w:r>
        <w:r w:rsidDel="00F34EA1">
          <w:delText xml:space="preserve">, </w:delText>
        </w:r>
        <w:r w:rsidRPr="005D29A0" w:rsidDel="00F34EA1">
          <w:rPr>
            <w:i/>
          </w:rPr>
          <w:delText>rx_test</w:delText>
        </w:r>
      </w:del>
    </w:p>
    <w:p w14:paraId="0B84305B" w14:textId="64DC8B07" w:rsidR="007B34D5" w:rsidRDefault="007B34D5" w:rsidP="007B34D5">
      <w:pPr>
        <w:pStyle w:val="NoSpacing"/>
        <w:numPr>
          <w:ilvl w:val="2"/>
          <w:numId w:val="10"/>
        </w:numPr>
      </w:pPr>
      <w:r>
        <w:t>Variable has 6 or fewer unique values</w:t>
      </w:r>
    </w:p>
    <w:p w14:paraId="3F6659C7" w14:textId="56D479A0" w:rsidR="002B1EFB" w:rsidRDefault="002B1EFB" w:rsidP="00E33E8E">
      <w:pPr>
        <w:pStyle w:val="NoSpacing"/>
        <w:numPr>
          <w:ilvl w:val="1"/>
          <w:numId w:val="10"/>
        </w:numPr>
      </w:pPr>
      <w:r>
        <w:t xml:space="preserve">Populate a table with all unique combinations of values for the selected covariates and an additional (empty) column named </w:t>
      </w:r>
      <w:r w:rsidR="006D2908">
        <w:rPr>
          <w:i/>
        </w:rPr>
        <w:t>prop</w:t>
      </w:r>
      <w:r w:rsidR="006D2908">
        <w:t>.</w:t>
      </w:r>
    </w:p>
    <w:p w14:paraId="518A3621" w14:textId="7BD1B9E0" w:rsidR="007B34D5" w:rsidRDefault="007B34D5" w:rsidP="007B34D5">
      <w:pPr>
        <w:pStyle w:val="NoSpacing"/>
        <w:numPr>
          <w:ilvl w:val="2"/>
          <w:numId w:val="10"/>
        </w:numPr>
      </w:pPr>
      <w:r>
        <w:t xml:space="preserve">For example, if user chose to include </w:t>
      </w:r>
      <w:r w:rsidR="006D2908">
        <w:rPr>
          <w:i/>
        </w:rPr>
        <w:t>male</w:t>
      </w:r>
      <w:r>
        <w:t xml:space="preserve"> (</w:t>
      </w:r>
      <w:r w:rsidR="00502105">
        <w:t xml:space="preserve">has </w:t>
      </w:r>
      <w:r>
        <w:t xml:space="preserve">unique values 0 and 1) and </w:t>
      </w:r>
      <w:r w:rsidR="006D2908">
        <w:rPr>
          <w:i/>
        </w:rPr>
        <w:t>history</w:t>
      </w:r>
      <w:r>
        <w:t xml:space="preserve"> (also has unique values 0 and 1), the table prompt would be:</w:t>
      </w:r>
    </w:p>
    <w:tbl>
      <w:tblPr>
        <w:tblStyle w:val="TableGrid"/>
        <w:tblW w:w="0" w:type="auto"/>
        <w:tblInd w:w="2880" w:type="dxa"/>
        <w:tblLook w:val="04A0" w:firstRow="1" w:lastRow="0" w:firstColumn="1" w:lastColumn="0" w:noHBand="0" w:noVBand="1"/>
      </w:tblPr>
      <w:tblGrid>
        <w:gridCol w:w="2214"/>
        <w:gridCol w:w="2279"/>
        <w:gridCol w:w="2203"/>
      </w:tblGrid>
      <w:tr w:rsidR="007B34D5" w14:paraId="09EEC5F7" w14:textId="77777777" w:rsidTr="007B34D5">
        <w:tc>
          <w:tcPr>
            <w:tcW w:w="3192" w:type="dxa"/>
          </w:tcPr>
          <w:p w14:paraId="7283B5A7" w14:textId="3DD411E6" w:rsidR="007B34D5" w:rsidRDefault="00B17C11" w:rsidP="007B34D5">
            <w:pPr>
              <w:pStyle w:val="NoSpacing"/>
            </w:pPr>
            <w:r>
              <w:t>M</w:t>
            </w:r>
            <w:r w:rsidR="007B34D5">
              <w:t>ale</w:t>
            </w:r>
          </w:p>
        </w:tc>
        <w:tc>
          <w:tcPr>
            <w:tcW w:w="3192" w:type="dxa"/>
          </w:tcPr>
          <w:p w14:paraId="41DCCD44" w14:textId="2B37B80A" w:rsidR="007B34D5" w:rsidRDefault="007B34D5" w:rsidP="007B34D5">
            <w:pPr>
              <w:pStyle w:val="NoSpacing"/>
            </w:pPr>
            <w:r>
              <w:t>history</w:t>
            </w:r>
          </w:p>
        </w:tc>
        <w:tc>
          <w:tcPr>
            <w:tcW w:w="3192" w:type="dxa"/>
          </w:tcPr>
          <w:p w14:paraId="4EBB7E72" w14:textId="1968FB0B" w:rsidR="007B34D5" w:rsidRDefault="007B34D5" w:rsidP="007B34D5">
            <w:pPr>
              <w:pStyle w:val="NoSpacing"/>
            </w:pPr>
            <w:r>
              <w:t>prop</w:t>
            </w:r>
          </w:p>
        </w:tc>
      </w:tr>
      <w:tr w:rsidR="007B34D5" w14:paraId="6DDF0B1F" w14:textId="77777777" w:rsidTr="007B34D5">
        <w:tc>
          <w:tcPr>
            <w:tcW w:w="3192" w:type="dxa"/>
          </w:tcPr>
          <w:p w14:paraId="282D5372" w14:textId="6B73A46B" w:rsidR="007B34D5" w:rsidRDefault="007B34D5" w:rsidP="007B34D5">
            <w:pPr>
              <w:pStyle w:val="NoSpacing"/>
            </w:pPr>
            <w:r>
              <w:t>0</w:t>
            </w:r>
          </w:p>
        </w:tc>
        <w:tc>
          <w:tcPr>
            <w:tcW w:w="3192" w:type="dxa"/>
          </w:tcPr>
          <w:p w14:paraId="6DE71786" w14:textId="0FCF9F03" w:rsidR="007B34D5" w:rsidRDefault="007B34D5" w:rsidP="007B34D5">
            <w:pPr>
              <w:pStyle w:val="NoSpacing"/>
            </w:pPr>
            <w:r>
              <w:t>0</w:t>
            </w:r>
          </w:p>
        </w:tc>
        <w:tc>
          <w:tcPr>
            <w:tcW w:w="3192" w:type="dxa"/>
          </w:tcPr>
          <w:p w14:paraId="557E6B16" w14:textId="77777777" w:rsidR="007B34D5" w:rsidRDefault="007B34D5" w:rsidP="007B34D5">
            <w:pPr>
              <w:pStyle w:val="NoSpacing"/>
            </w:pPr>
          </w:p>
        </w:tc>
      </w:tr>
      <w:tr w:rsidR="007B34D5" w14:paraId="383F9E97" w14:textId="77777777" w:rsidTr="007B34D5">
        <w:tc>
          <w:tcPr>
            <w:tcW w:w="3192" w:type="dxa"/>
          </w:tcPr>
          <w:p w14:paraId="20BAA631" w14:textId="4E778B64" w:rsidR="007B34D5" w:rsidRDefault="007B34D5" w:rsidP="007B34D5">
            <w:pPr>
              <w:pStyle w:val="NoSpacing"/>
            </w:pPr>
            <w:r>
              <w:t>0</w:t>
            </w:r>
          </w:p>
        </w:tc>
        <w:tc>
          <w:tcPr>
            <w:tcW w:w="3192" w:type="dxa"/>
          </w:tcPr>
          <w:p w14:paraId="338657EE" w14:textId="2B13F555" w:rsidR="007B34D5" w:rsidRDefault="007B34D5" w:rsidP="007B34D5">
            <w:pPr>
              <w:pStyle w:val="NoSpacing"/>
            </w:pPr>
            <w:r>
              <w:t>1</w:t>
            </w:r>
          </w:p>
        </w:tc>
        <w:tc>
          <w:tcPr>
            <w:tcW w:w="3192" w:type="dxa"/>
          </w:tcPr>
          <w:p w14:paraId="43E80CCB" w14:textId="77777777" w:rsidR="007B34D5" w:rsidRDefault="007B34D5" w:rsidP="007B34D5">
            <w:pPr>
              <w:pStyle w:val="NoSpacing"/>
            </w:pPr>
          </w:p>
        </w:tc>
      </w:tr>
      <w:tr w:rsidR="007B34D5" w14:paraId="2AEBCD45" w14:textId="77777777" w:rsidTr="007B34D5">
        <w:tc>
          <w:tcPr>
            <w:tcW w:w="3192" w:type="dxa"/>
          </w:tcPr>
          <w:p w14:paraId="7BB3CE55" w14:textId="5B2B522B" w:rsidR="007B34D5" w:rsidRDefault="007B34D5" w:rsidP="007B34D5">
            <w:pPr>
              <w:pStyle w:val="NoSpacing"/>
            </w:pPr>
            <w:r>
              <w:t>1</w:t>
            </w:r>
          </w:p>
        </w:tc>
        <w:tc>
          <w:tcPr>
            <w:tcW w:w="3192" w:type="dxa"/>
          </w:tcPr>
          <w:p w14:paraId="3BFF9E05" w14:textId="37B77D0B" w:rsidR="007B34D5" w:rsidRDefault="007B34D5" w:rsidP="007B34D5">
            <w:pPr>
              <w:pStyle w:val="NoSpacing"/>
            </w:pPr>
            <w:r>
              <w:t>0</w:t>
            </w:r>
          </w:p>
        </w:tc>
        <w:tc>
          <w:tcPr>
            <w:tcW w:w="3192" w:type="dxa"/>
          </w:tcPr>
          <w:p w14:paraId="585E0B7E" w14:textId="77777777" w:rsidR="007B34D5" w:rsidRDefault="007B34D5" w:rsidP="007B34D5">
            <w:pPr>
              <w:pStyle w:val="NoSpacing"/>
            </w:pPr>
          </w:p>
        </w:tc>
      </w:tr>
      <w:tr w:rsidR="007B34D5" w14:paraId="4F6E4EC1" w14:textId="77777777" w:rsidTr="007B34D5">
        <w:tc>
          <w:tcPr>
            <w:tcW w:w="3192" w:type="dxa"/>
          </w:tcPr>
          <w:p w14:paraId="332EAA82" w14:textId="27FC2978" w:rsidR="007B34D5" w:rsidRDefault="007B34D5" w:rsidP="007B34D5">
            <w:pPr>
              <w:pStyle w:val="NoSpacing"/>
            </w:pPr>
            <w:r>
              <w:t>1</w:t>
            </w:r>
          </w:p>
        </w:tc>
        <w:tc>
          <w:tcPr>
            <w:tcW w:w="3192" w:type="dxa"/>
          </w:tcPr>
          <w:p w14:paraId="204FF9EC" w14:textId="1544ED8F" w:rsidR="007B34D5" w:rsidRDefault="007B34D5" w:rsidP="007B34D5">
            <w:pPr>
              <w:pStyle w:val="NoSpacing"/>
            </w:pPr>
            <w:r>
              <w:t>1</w:t>
            </w:r>
          </w:p>
        </w:tc>
        <w:tc>
          <w:tcPr>
            <w:tcW w:w="3192" w:type="dxa"/>
          </w:tcPr>
          <w:p w14:paraId="37338B28" w14:textId="77777777" w:rsidR="007B34D5" w:rsidRDefault="007B34D5" w:rsidP="007B34D5">
            <w:pPr>
              <w:pStyle w:val="NoSpacing"/>
            </w:pPr>
          </w:p>
        </w:tc>
      </w:tr>
    </w:tbl>
    <w:p w14:paraId="658F01F1" w14:textId="76F24AD7" w:rsidR="002B1EFB" w:rsidRPr="002B1EFB" w:rsidRDefault="007B34D5" w:rsidP="00E33E8E">
      <w:pPr>
        <w:pStyle w:val="NoSpacing"/>
        <w:numPr>
          <w:ilvl w:val="1"/>
          <w:numId w:val="10"/>
        </w:numPr>
      </w:pPr>
      <w:r>
        <w:t xml:space="preserve">User must fill in the </w:t>
      </w:r>
      <w:r w:rsidR="007721C8">
        <w:rPr>
          <w:i/>
        </w:rPr>
        <w:t>prop</w:t>
      </w:r>
      <w:r w:rsidR="002B1EFB">
        <w:t xml:space="preserve"> column with </w:t>
      </w:r>
      <w:r w:rsidR="00132E48">
        <w:t xml:space="preserve">numeric </w:t>
      </w:r>
      <w:r w:rsidR="002B1EFB">
        <w:t>values summing to 1.</w:t>
      </w:r>
    </w:p>
    <w:p w14:paraId="666DD519" w14:textId="7E454C8D" w:rsidR="003869BF" w:rsidRDefault="003869BF" w:rsidP="00E33E8E">
      <w:pPr>
        <w:pStyle w:val="NoSpacing"/>
        <w:numPr>
          <w:ilvl w:val="0"/>
          <w:numId w:val="10"/>
        </w:numPr>
      </w:pPr>
      <w:r>
        <w:t>Check for the following formatting:</w:t>
      </w:r>
    </w:p>
    <w:p w14:paraId="0EAC2CF4" w14:textId="0D948280" w:rsidR="003869BF" w:rsidRDefault="003869BF" w:rsidP="00E33E8E">
      <w:pPr>
        <w:pStyle w:val="NoSpacing"/>
        <w:numPr>
          <w:ilvl w:val="1"/>
          <w:numId w:val="10"/>
        </w:numPr>
      </w:pPr>
      <w:r>
        <w:t xml:space="preserve">Variable named </w:t>
      </w:r>
      <w:r w:rsidR="004D0FAC">
        <w:rPr>
          <w:i/>
        </w:rPr>
        <w:t>prop</w:t>
      </w:r>
    </w:p>
    <w:p w14:paraId="1D91D31B" w14:textId="3A510A3E" w:rsidR="003869BF" w:rsidRDefault="003869BF" w:rsidP="00E33E8E">
      <w:pPr>
        <w:pStyle w:val="NoSpacing"/>
        <w:numPr>
          <w:ilvl w:val="2"/>
          <w:numId w:val="10"/>
        </w:numPr>
      </w:pPr>
      <w:r>
        <w:t>Exists</w:t>
      </w:r>
    </w:p>
    <w:p w14:paraId="0CBF9734" w14:textId="759EA806" w:rsidR="00C161D2" w:rsidRPr="00C161D2" w:rsidRDefault="003869BF" w:rsidP="00E33E8E">
      <w:pPr>
        <w:pStyle w:val="NoSpacing"/>
        <w:numPr>
          <w:ilvl w:val="2"/>
          <w:numId w:val="10"/>
        </w:numPr>
      </w:pPr>
      <w:r>
        <w:t>Sums to 1 across all rows</w:t>
      </w:r>
    </w:p>
    <w:p w14:paraId="3352CF9A" w14:textId="2C4C7514" w:rsidR="00C161D2" w:rsidRPr="00ED545D" w:rsidDel="004746B4" w:rsidRDefault="00C161D2" w:rsidP="00E33E8E">
      <w:pPr>
        <w:pStyle w:val="NoSpacing"/>
        <w:numPr>
          <w:ilvl w:val="1"/>
          <w:numId w:val="10"/>
        </w:numPr>
        <w:rPr>
          <w:del w:id="93" w:author="Leslie Mallinger" w:date="2013-07-03T14:51:00Z"/>
        </w:rPr>
      </w:pPr>
      <w:del w:id="94" w:author="Leslie Mallinger" w:date="2013-07-03T14:51:00Z">
        <w:r w:rsidRPr="00ED545D" w:rsidDel="004746B4">
          <w:delText xml:space="preserve">Variable named </w:delText>
        </w:r>
        <w:r w:rsidR="00A133D4" w:rsidDel="004746B4">
          <w:rPr>
            <w:i/>
          </w:rPr>
          <w:delText>rx</w:delText>
        </w:r>
      </w:del>
    </w:p>
    <w:p w14:paraId="0E133E3D" w14:textId="0FFE1F32" w:rsidR="00C161D2" w:rsidRPr="00ED545D" w:rsidDel="004746B4" w:rsidRDefault="00434FE6" w:rsidP="00E33E8E">
      <w:pPr>
        <w:pStyle w:val="NoSpacing"/>
        <w:numPr>
          <w:ilvl w:val="2"/>
          <w:numId w:val="10"/>
        </w:numPr>
        <w:rPr>
          <w:del w:id="95" w:author="Leslie Mallinger" w:date="2013-07-03T14:51:00Z"/>
        </w:rPr>
      </w:pPr>
      <w:del w:id="96" w:author="Leslie Mallinger" w:date="2013-07-03T14:51:00Z">
        <w:r w:rsidRPr="00434FE6" w:rsidDel="004746B4">
          <w:delText>Does not</w:delText>
        </w:r>
        <w:r w:rsidR="00C161D2" w:rsidRPr="00ED545D" w:rsidDel="004746B4">
          <w:delText xml:space="preserve"> exist</w:delText>
        </w:r>
      </w:del>
    </w:p>
    <w:p w14:paraId="7E5C69BA" w14:textId="190D367B" w:rsidR="003869BF" w:rsidRDefault="003869BF" w:rsidP="00E33E8E">
      <w:pPr>
        <w:pStyle w:val="NoSpacing"/>
        <w:numPr>
          <w:ilvl w:val="1"/>
          <w:numId w:val="10"/>
        </w:numPr>
      </w:pPr>
      <w:r>
        <w:t xml:space="preserve">Variables other than </w:t>
      </w:r>
      <w:r w:rsidR="00435ED6">
        <w:rPr>
          <w:i/>
        </w:rPr>
        <w:t>prop</w:t>
      </w:r>
      <w:r>
        <w:t xml:space="preserve"> that are present in this table must also be present in the input data</w:t>
      </w:r>
    </w:p>
    <w:p w14:paraId="6F10BA42" w14:textId="77777777" w:rsidR="00D11B62" w:rsidRDefault="00D11B62" w:rsidP="00D11B62">
      <w:pPr>
        <w:autoSpaceDE w:val="0"/>
        <w:autoSpaceDN w:val="0"/>
        <w:adjustRightInd w:val="0"/>
        <w:spacing w:after="0" w:line="240" w:lineRule="auto"/>
        <w:rPr>
          <w:rFonts w:ascii="CMR10" w:hAnsi="CMR10" w:cs="CMR10"/>
          <w:b/>
          <w:color w:val="4F81BD" w:themeColor="accent1"/>
        </w:rPr>
      </w:pPr>
    </w:p>
    <w:p w14:paraId="677B0027" w14:textId="27A81CCF" w:rsidR="00DE1539" w:rsidRDefault="00DE1539" w:rsidP="0027164C">
      <w:pPr>
        <w:pStyle w:val="Heading2"/>
      </w:pPr>
      <w:r>
        <w:lastRenderedPageBreak/>
        <w:t>Covariate proportions</w:t>
      </w:r>
    </w:p>
    <w:p w14:paraId="6711372D" w14:textId="7C21D601" w:rsidR="00524269" w:rsidDel="00E72529" w:rsidRDefault="00524269" w:rsidP="00524269">
      <w:pPr>
        <w:pStyle w:val="Heading3"/>
        <w:rPr>
          <w:del w:id="97" w:author="Leslie Mallinger" w:date="2013-07-12T11:03:00Z"/>
        </w:rPr>
      </w:pPr>
      <w:del w:id="98" w:author="Leslie Mallinger" w:date="2013-07-12T11:03:00Z">
        <w:r w:rsidDel="00E72529">
          <w:delText>Specification of covariate distributions to construct a simulated study population</w:delText>
        </w:r>
      </w:del>
    </w:p>
    <w:p w14:paraId="1025A937" w14:textId="1788F849" w:rsidR="00316039" w:rsidRDefault="00524269" w:rsidP="00524269">
      <w:pPr>
        <w:autoSpaceDE w:val="0"/>
        <w:autoSpaceDN w:val="0"/>
        <w:adjustRightInd w:val="0"/>
        <w:spacing w:after="0" w:line="240" w:lineRule="auto"/>
        <w:rPr>
          <w:rFonts w:ascii="CMR10" w:hAnsi="CMR10" w:cs="CMR10"/>
          <w:b/>
          <w:color w:val="76923C" w:themeColor="accent3" w:themeShade="BF"/>
        </w:rPr>
      </w:pPr>
      <w:r w:rsidRPr="00D25F6A">
        <w:rPr>
          <w:rFonts w:ascii="CMR10" w:hAnsi="CMR10" w:cs="CMR10"/>
          <w:color w:val="76923C" w:themeColor="accent3" w:themeShade="BF"/>
        </w:rPr>
        <w:t>{?</w:t>
      </w:r>
      <w:r>
        <w:rPr>
          <w:rFonts w:ascii="CMR10" w:hAnsi="CMR10" w:cs="CMR10"/>
          <w:color w:val="76923C" w:themeColor="accent3" w:themeShade="BF"/>
        </w:rPr>
        <w:t xml:space="preserve"> When individual-level data are not available, </w:t>
      </w:r>
      <w:r w:rsidR="001A607F">
        <w:rPr>
          <w:rFonts w:ascii="CMR10" w:hAnsi="CMR10" w:cs="CMR10"/>
          <w:color w:val="76923C" w:themeColor="accent3" w:themeShade="BF"/>
        </w:rPr>
        <w:t xml:space="preserve">you may instead </w:t>
      </w:r>
      <w:r>
        <w:rPr>
          <w:rFonts w:ascii="CMR10" w:hAnsi="CMR10" w:cs="CMR10"/>
          <w:color w:val="76923C" w:themeColor="accent3" w:themeShade="BF"/>
        </w:rPr>
        <w:t xml:space="preserve">construct a simulated study population according to marginal distributions of covariates. Continuous variables are simulated assuming a truncated normal distribution specified </w:t>
      </w:r>
      <w:r w:rsidR="00EE74FD">
        <w:rPr>
          <w:rFonts w:ascii="CMR10" w:hAnsi="CMR10" w:cs="CMR10"/>
          <w:color w:val="76923C" w:themeColor="accent3" w:themeShade="BF"/>
        </w:rPr>
        <w:t xml:space="preserve">below </w:t>
      </w:r>
      <w:r>
        <w:rPr>
          <w:rFonts w:ascii="CMR10" w:hAnsi="CMR10" w:cs="CMR10"/>
          <w:color w:val="76923C" w:themeColor="accent3" w:themeShade="BF"/>
        </w:rPr>
        <w:t xml:space="preserve">in </w:t>
      </w:r>
      <w:r>
        <w:rPr>
          <w:rFonts w:ascii="CMR10" w:hAnsi="CMR10" w:cs="CMR10"/>
          <w:b/>
          <w:color w:val="76923C" w:themeColor="accent3" w:themeShade="BF"/>
        </w:rPr>
        <w:t xml:space="preserve">Continuous variable characteristics. </w:t>
      </w:r>
      <w:r w:rsidRPr="00524269">
        <w:rPr>
          <w:rFonts w:ascii="CMR10" w:hAnsi="CMR10" w:cs="CMR10"/>
          <w:color w:val="76923C" w:themeColor="accent3" w:themeShade="BF"/>
        </w:rPr>
        <w:t>Categorical</w:t>
      </w:r>
      <w:r>
        <w:rPr>
          <w:rFonts w:ascii="CMR10" w:hAnsi="CMR10" w:cs="CMR10"/>
          <w:color w:val="76923C" w:themeColor="accent3" w:themeShade="BF"/>
        </w:rPr>
        <w:t xml:space="preserve"> variables are simulated according to </w:t>
      </w:r>
      <w:r w:rsidR="001A607F">
        <w:rPr>
          <w:rFonts w:ascii="CMR10" w:hAnsi="CMR10" w:cs="CMR10"/>
          <w:color w:val="76923C" w:themeColor="accent3" w:themeShade="BF"/>
        </w:rPr>
        <w:t xml:space="preserve">the proportional distributions </w:t>
      </w:r>
      <w:r>
        <w:rPr>
          <w:rFonts w:ascii="CMR10" w:hAnsi="CMR10" w:cs="CMR10"/>
          <w:color w:val="76923C" w:themeColor="accent3" w:themeShade="BF"/>
        </w:rPr>
        <w:t>specified</w:t>
      </w:r>
      <w:r w:rsidR="00EE74FD">
        <w:rPr>
          <w:rFonts w:ascii="CMR10" w:hAnsi="CMR10" w:cs="CMR10"/>
          <w:color w:val="76923C" w:themeColor="accent3" w:themeShade="BF"/>
        </w:rPr>
        <w:t xml:space="preserve"> below</w:t>
      </w:r>
      <w:r>
        <w:rPr>
          <w:rFonts w:ascii="CMR10" w:hAnsi="CMR10" w:cs="CMR10"/>
          <w:color w:val="76923C" w:themeColor="accent3" w:themeShade="BF"/>
        </w:rPr>
        <w:t xml:space="preserve"> in </w:t>
      </w:r>
      <w:r>
        <w:rPr>
          <w:rFonts w:ascii="CMR10" w:hAnsi="CMR10" w:cs="CMR10"/>
          <w:b/>
          <w:color w:val="76923C" w:themeColor="accent3" w:themeShade="BF"/>
        </w:rPr>
        <w:t>Categorical variable characteristics.</w:t>
      </w:r>
    </w:p>
    <w:p w14:paraId="1FD0D870" w14:textId="77777777" w:rsidR="00316039" w:rsidRDefault="00316039" w:rsidP="00524269">
      <w:pPr>
        <w:autoSpaceDE w:val="0"/>
        <w:autoSpaceDN w:val="0"/>
        <w:adjustRightInd w:val="0"/>
        <w:spacing w:after="0" w:line="240" w:lineRule="auto"/>
        <w:rPr>
          <w:rFonts w:ascii="CMR10" w:hAnsi="CMR10" w:cs="CMR10"/>
          <w:b/>
          <w:color w:val="76923C" w:themeColor="accent3" w:themeShade="BF"/>
        </w:rPr>
      </w:pPr>
    </w:p>
    <w:p w14:paraId="19E1D996" w14:textId="033CEAB1" w:rsidR="00524269" w:rsidRPr="00524269" w:rsidRDefault="00C8421A" w:rsidP="00F50F79">
      <w:pPr>
        <w:autoSpaceDE w:val="0"/>
        <w:autoSpaceDN w:val="0"/>
        <w:adjustRightInd w:val="0"/>
        <w:spacing w:after="0" w:line="240" w:lineRule="auto"/>
      </w:pPr>
      <w:r>
        <w:rPr>
          <w:rFonts w:ascii="CMR10" w:hAnsi="CMR10" w:cs="CMR10"/>
          <w:color w:val="76923C" w:themeColor="accent3" w:themeShade="BF"/>
        </w:rPr>
        <w:t xml:space="preserve">The </w:t>
      </w:r>
      <w:r w:rsidR="00EE74FD">
        <w:rPr>
          <w:rFonts w:ascii="CMR10" w:hAnsi="CMR10" w:cs="CMR10"/>
          <w:color w:val="76923C" w:themeColor="accent3" w:themeShade="BF"/>
        </w:rPr>
        <w:t>disadvantage</w:t>
      </w:r>
      <w:r>
        <w:rPr>
          <w:rFonts w:ascii="CMR10" w:hAnsi="CMR10" w:cs="CMR10"/>
          <w:color w:val="76923C" w:themeColor="accent3" w:themeShade="BF"/>
        </w:rPr>
        <w:t xml:space="preserve"> of using this approach rather than individual-level data is that</w:t>
      </w:r>
      <w:del w:id="99" w:author="Leslie Mallinger" w:date="2013-07-03T14:53:00Z">
        <w:r w:rsidDel="00582736">
          <w:rPr>
            <w:rFonts w:ascii="CMR10" w:hAnsi="CMR10" w:cs="CMR10"/>
            <w:color w:val="76923C" w:themeColor="accent3" w:themeShade="BF"/>
          </w:rPr>
          <w:delText>,</w:delText>
        </w:r>
      </w:del>
      <w:r>
        <w:rPr>
          <w:rFonts w:ascii="CMR10" w:hAnsi="CMR10" w:cs="CMR10"/>
          <w:color w:val="76923C" w:themeColor="accent3" w:themeShade="BF"/>
        </w:rPr>
        <w:t xml:space="preserve"> it assumes </w:t>
      </w:r>
      <w:ins w:id="100" w:author="Leslie Mallinger" w:date="2013-07-15T10:40:00Z">
        <w:r w:rsidR="009E7CAB">
          <w:rPr>
            <w:rFonts w:ascii="CMR10" w:hAnsi="CMR10" w:cs="CMR10"/>
            <w:color w:val="76923C" w:themeColor="accent3" w:themeShade="BF"/>
          </w:rPr>
          <w:t>the covariates are independent.</w:t>
        </w:r>
      </w:ins>
      <w:del w:id="101" w:author="Leslie Mallinger" w:date="2013-07-15T10:40:00Z">
        <w:r w:rsidDel="009E7CAB">
          <w:rPr>
            <w:rFonts w:ascii="CMR10" w:hAnsi="CMR10" w:cs="CMR10"/>
            <w:color w:val="76923C" w:themeColor="accent3" w:themeShade="BF"/>
          </w:rPr>
          <w:delText>independency of covariates.</w:delText>
        </w:r>
      </w:del>
      <w:r w:rsidR="00316039">
        <w:rPr>
          <w:rFonts w:ascii="CMR10" w:hAnsi="CMR10" w:cs="CMR10"/>
          <w:color w:val="76923C" w:themeColor="accent3" w:themeShade="BF"/>
        </w:rPr>
        <w:t xml:space="preserve"> However, joint distributions may be specified for categorical covariates</w:t>
      </w:r>
      <w:r w:rsidR="00723A1D">
        <w:rPr>
          <w:rFonts w:ascii="CMR10" w:hAnsi="CMR10" w:cs="CMR10"/>
          <w:color w:val="76923C" w:themeColor="accent3" w:themeShade="BF"/>
        </w:rPr>
        <w:t xml:space="preserve"> when covariance is known</w:t>
      </w:r>
      <w:r w:rsidR="00316039">
        <w:rPr>
          <w:rFonts w:ascii="CMR10" w:hAnsi="CMR10" w:cs="CMR10"/>
          <w:color w:val="76923C" w:themeColor="accent3" w:themeShade="BF"/>
        </w:rPr>
        <w:t>.</w:t>
      </w:r>
      <w:r w:rsidR="00524269">
        <w:rPr>
          <w:rFonts w:ascii="CMR10" w:hAnsi="CMR10" w:cs="CMR10"/>
          <w:color w:val="76923C" w:themeColor="accent3" w:themeShade="BF"/>
        </w:rPr>
        <w:t>}</w:t>
      </w:r>
    </w:p>
    <w:p w14:paraId="3503B407" w14:textId="77777777" w:rsidR="0027164C" w:rsidRPr="0027164C" w:rsidRDefault="001B28CD" w:rsidP="0027164C">
      <w:pPr>
        <w:pStyle w:val="Heading4"/>
      </w:pPr>
      <w:r w:rsidRPr="0027164C">
        <w:rPr>
          <w:rStyle w:val="Heading4Char"/>
          <w:b/>
          <w:bCs/>
          <w:i/>
          <w:iCs/>
        </w:rPr>
        <w:t>Continuous variable characteristics</w:t>
      </w:r>
    </w:p>
    <w:p w14:paraId="6542104D" w14:textId="5C93AD77" w:rsidR="00C342EE" w:rsidRDefault="001B28CD" w:rsidP="00467266">
      <w:pPr>
        <w:autoSpaceDE w:val="0"/>
        <w:autoSpaceDN w:val="0"/>
        <w:adjustRightInd w:val="0"/>
        <w:spacing w:after="0" w:line="240" w:lineRule="auto"/>
        <w:rPr>
          <w:rFonts w:ascii="CMR10" w:hAnsi="CMR10" w:cs="CMR10"/>
          <w:color w:val="76923C" w:themeColor="accent3" w:themeShade="BF"/>
        </w:rPr>
      </w:pPr>
      <w:r w:rsidRPr="00D25F6A">
        <w:rPr>
          <w:rFonts w:ascii="CMR10" w:hAnsi="CMR10" w:cs="CMR10"/>
          <w:color w:val="76923C" w:themeColor="accent3" w:themeShade="BF"/>
        </w:rPr>
        <w:t>{?</w:t>
      </w:r>
      <w:r w:rsidR="008B04BF">
        <w:rPr>
          <w:rFonts w:ascii="CMR10" w:hAnsi="CMR10" w:cs="CMR10"/>
          <w:color w:val="76923C" w:themeColor="accent3" w:themeShade="BF"/>
        </w:rPr>
        <w:t xml:space="preserve"> </w:t>
      </w:r>
      <w:r w:rsidR="00EE74FD">
        <w:rPr>
          <w:rFonts w:ascii="CMR10" w:hAnsi="CMR10" w:cs="CMR10"/>
          <w:color w:val="76923C" w:themeColor="accent3" w:themeShade="BF"/>
        </w:rPr>
        <w:t>S</w:t>
      </w:r>
      <w:r w:rsidR="008B04BF">
        <w:rPr>
          <w:rFonts w:ascii="CMR10" w:hAnsi="CMR10" w:cs="CMR10"/>
          <w:color w:val="76923C" w:themeColor="accent3" w:themeShade="BF"/>
        </w:rPr>
        <w:t xml:space="preserve">pecify the distribution of values at the population level. CANTRANce will assign values to individuals by sampling from a truncated normal distribution with mean, standard deviation, minimum, and maximum </w:t>
      </w:r>
      <w:r w:rsidR="009E7666">
        <w:rPr>
          <w:rFonts w:ascii="CMR10" w:hAnsi="CMR10" w:cs="CMR10"/>
          <w:color w:val="76923C" w:themeColor="accent3" w:themeShade="BF"/>
        </w:rPr>
        <w:t xml:space="preserve">values </w:t>
      </w:r>
      <w:r w:rsidR="008B04BF">
        <w:rPr>
          <w:rFonts w:ascii="CMR10" w:hAnsi="CMR10" w:cs="CMR10"/>
          <w:color w:val="76923C" w:themeColor="accent3" w:themeShade="BF"/>
        </w:rPr>
        <w:t>as specified in the table.</w:t>
      </w:r>
    </w:p>
    <w:p w14:paraId="48B620BE" w14:textId="77777777" w:rsidR="00C342EE" w:rsidRDefault="00C342EE" w:rsidP="00467266">
      <w:pPr>
        <w:autoSpaceDE w:val="0"/>
        <w:autoSpaceDN w:val="0"/>
        <w:adjustRightInd w:val="0"/>
        <w:spacing w:after="0" w:line="240" w:lineRule="auto"/>
        <w:rPr>
          <w:rFonts w:ascii="CMR10" w:hAnsi="CMR10" w:cs="CMR10"/>
          <w:color w:val="76923C" w:themeColor="accent3" w:themeShade="BF"/>
        </w:rPr>
      </w:pPr>
    </w:p>
    <w:p w14:paraId="14451806" w14:textId="0E12F63D" w:rsidR="001B28CD" w:rsidRPr="00A933E6" w:rsidRDefault="00C342EE" w:rsidP="00467266">
      <w:pPr>
        <w:autoSpaceDE w:val="0"/>
        <w:autoSpaceDN w:val="0"/>
        <w:adjustRightInd w:val="0"/>
        <w:spacing w:after="0" w:line="240" w:lineRule="auto"/>
        <w:rPr>
          <w:rFonts w:ascii="CMR10" w:hAnsi="CMR10" w:cs="CMR10"/>
          <w:color w:val="76923C" w:themeColor="accent3" w:themeShade="BF"/>
        </w:rPr>
      </w:pPr>
      <w:r>
        <w:rPr>
          <w:rFonts w:ascii="CMR10" w:hAnsi="CMR10" w:cs="CMR10"/>
          <w:color w:val="76923C" w:themeColor="accent3" w:themeShade="BF"/>
        </w:rPr>
        <w:t>If no continuous variables are to be used, leave this section blank.</w:t>
      </w:r>
      <w:r w:rsidR="001B28CD">
        <w:rPr>
          <w:rFonts w:ascii="CMR10" w:hAnsi="CMR10" w:cs="CMR10"/>
          <w:color w:val="76923C" w:themeColor="accent3" w:themeShade="BF"/>
        </w:rPr>
        <w:t>}</w:t>
      </w:r>
    </w:p>
    <w:p w14:paraId="39B76B95" w14:textId="77777777" w:rsidR="001B28CD" w:rsidRPr="006C187F" w:rsidRDefault="001B28CD" w:rsidP="00467266">
      <w:pPr>
        <w:autoSpaceDE w:val="0"/>
        <w:autoSpaceDN w:val="0"/>
        <w:adjustRightInd w:val="0"/>
        <w:spacing w:after="0" w:line="240" w:lineRule="auto"/>
        <w:rPr>
          <w:rFonts w:ascii="CMR10" w:hAnsi="CMR10" w:cs="CMR10"/>
          <w:b/>
          <w:color w:val="4F81BD" w:themeColor="accent1"/>
        </w:rPr>
      </w:pPr>
      <w:r w:rsidRPr="006C187F">
        <w:rPr>
          <w:rFonts w:ascii="CMR10" w:hAnsi="CMR10" w:cs="CMR10"/>
          <w:b/>
          <w:color w:val="4F81BD" w:themeColor="accent1"/>
        </w:rPr>
        <w:t>[Table]</w:t>
      </w:r>
    </w:p>
    <w:p w14:paraId="5854925A" w14:textId="5FB6D61E" w:rsidR="008B04BF" w:rsidRDefault="001B28CD" w:rsidP="008B04BF">
      <w:pPr>
        <w:autoSpaceDE w:val="0"/>
        <w:autoSpaceDN w:val="0"/>
        <w:adjustRightInd w:val="0"/>
        <w:spacing w:after="0" w:line="240" w:lineRule="auto"/>
        <w:ind w:left="18" w:hanging="18"/>
        <w:rPr>
          <w:color w:val="C0504D" w:themeColor="accent2"/>
        </w:rPr>
      </w:pPr>
      <w:r w:rsidRPr="00D25F6A">
        <w:rPr>
          <w:color w:val="C0504D" w:themeColor="accent2"/>
        </w:rPr>
        <w:t xml:space="preserve">{Entry instructions: </w:t>
      </w:r>
      <w:r w:rsidR="008B04BF">
        <w:rPr>
          <w:color w:val="C0504D" w:themeColor="accent2"/>
        </w:rPr>
        <w:t>Specify a table of characteristics of distribution(s) for continuous variable(s) that describe the study population. Necessary columns are:</w:t>
      </w:r>
    </w:p>
    <w:p w14:paraId="6925C892" w14:textId="4D450197" w:rsidR="008B04BF" w:rsidRDefault="008B04BF" w:rsidP="008B04BF">
      <w:pPr>
        <w:pStyle w:val="ListParagraph"/>
        <w:numPr>
          <w:ilvl w:val="0"/>
          <w:numId w:val="10"/>
        </w:numPr>
        <w:autoSpaceDE w:val="0"/>
        <w:autoSpaceDN w:val="0"/>
        <w:adjustRightInd w:val="0"/>
        <w:spacing w:after="0" w:line="240" w:lineRule="auto"/>
        <w:rPr>
          <w:color w:val="C0504D" w:themeColor="accent2"/>
        </w:rPr>
      </w:pPr>
      <w:r>
        <w:rPr>
          <w:i/>
          <w:color w:val="C0504D" w:themeColor="accent2"/>
        </w:rPr>
        <w:t>varname</w:t>
      </w:r>
      <w:r>
        <w:rPr>
          <w:color w:val="C0504D" w:themeColor="accent2"/>
        </w:rPr>
        <w:t xml:space="preserve"> – name of variable of interest. This name will be used to refer to the variable throughout the modeling process.</w:t>
      </w:r>
    </w:p>
    <w:p w14:paraId="4A8B04C3" w14:textId="0C5F438F" w:rsidR="008B04BF" w:rsidRDefault="008B04BF" w:rsidP="008B04BF">
      <w:pPr>
        <w:pStyle w:val="ListParagraph"/>
        <w:numPr>
          <w:ilvl w:val="0"/>
          <w:numId w:val="10"/>
        </w:numPr>
        <w:autoSpaceDE w:val="0"/>
        <w:autoSpaceDN w:val="0"/>
        <w:adjustRightInd w:val="0"/>
        <w:spacing w:after="0" w:line="240" w:lineRule="auto"/>
        <w:rPr>
          <w:color w:val="C0504D" w:themeColor="accent2"/>
        </w:rPr>
      </w:pPr>
      <w:r>
        <w:rPr>
          <w:i/>
          <w:color w:val="C0504D" w:themeColor="accent2"/>
        </w:rPr>
        <w:t xml:space="preserve">mean </w:t>
      </w:r>
      <w:r>
        <w:rPr>
          <w:color w:val="C0504D" w:themeColor="accent2"/>
        </w:rPr>
        <w:t>– mean value in the population</w:t>
      </w:r>
    </w:p>
    <w:p w14:paraId="52429BCF" w14:textId="31614FFC" w:rsidR="008B04BF" w:rsidRDefault="008B04BF" w:rsidP="008B04BF">
      <w:pPr>
        <w:pStyle w:val="ListParagraph"/>
        <w:numPr>
          <w:ilvl w:val="0"/>
          <w:numId w:val="10"/>
        </w:numPr>
        <w:autoSpaceDE w:val="0"/>
        <w:autoSpaceDN w:val="0"/>
        <w:adjustRightInd w:val="0"/>
        <w:spacing w:after="0" w:line="240" w:lineRule="auto"/>
        <w:rPr>
          <w:color w:val="C0504D" w:themeColor="accent2"/>
        </w:rPr>
      </w:pPr>
      <w:r>
        <w:rPr>
          <w:i/>
          <w:color w:val="C0504D" w:themeColor="accent2"/>
        </w:rPr>
        <w:t>sd</w:t>
      </w:r>
      <w:r w:rsidRPr="00D25F6A">
        <w:rPr>
          <w:color w:val="C0504D" w:themeColor="accent2"/>
        </w:rPr>
        <w:t xml:space="preserve"> – </w:t>
      </w:r>
      <w:r>
        <w:rPr>
          <w:color w:val="C0504D" w:themeColor="accent2"/>
        </w:rPr>
        <w:t>standard deviation</w:t>
      </w:r>
    </w:p>
    <w:p w14:paraId="60602E69" w14:textId="5964642F" w:rsidR="008B04BF" w:rsidRDefault="008B04BF" w:rsidP="008B04BF">
      <w:pPr>
        <w:pStyle w:val="ListParagraph"/>
        <w:numPr>
          <w:ilvl w:val="0"/>
          <w:numId w:val="10"/>
        </w:numPr>
        <w:autoSpaceDE w:val="0"/>
        <w:autoSpaceDN w:val="0"/>
        <w:adjustRightInd w:val="0"/>
        <w:spacing w:after="0" w:line="240" w:lineRule="auto"/>
        <w:rPr>
          <w:color w:val="C0504D" w:themeColor="accent2"/>
        </w:rPr>
      </w:pPr>
      <w:r>
        <w:rPr>
          <w:i/>
          <w:color w:val="C0504D" w:themeColor="accent2"/>
        </w:rPr>
        <w:t>min</w:t>
      </w:r>
      <w:r>
        <w:rPr>
          <w:color w:val="C0504D" w:themeColor="accent2"/>
        </w:rPr>
        <w:t xml:space="preserve"> – minimum allowable value</w:t>
      </w:r>
    </w:p>
    <w:p w14:paraId="64E166A8" w14:textId="0A0A5C7B" w:rsidR="008B04BF" w:rsidRDefault="008B04BF" w:rsidP="008B04BF">
      <w:pPr>
        <w:pStyle w:val="ListParagraph"/>
        <w:numPr>
          <w:ilvl w:val="0"/>
          <w:numId w:val="10"/>
        </w:numPr>
        <w:autoSpaceDE w:val="0"/>
        <w:autoSpaceDN w:val="0"/>
        <w:adjustRightInd w:val="0"/>
        <w:spacing w:after="0" w:line="240" w:lineRule="auto"/>
        <w:rPr>
          <w:color w:val="C0504D" w:themeColor="accent2"/>
        </w:rPr>
      </w:pPr>
      <w:r>
        <w:rPr>
          <w:i/>
          <w:color w:val="C0504D" w:themeColor="accent2"/>
        </w:rPr>
        <w:t>max</w:t>
      </w:r>
      <w:r>
        <w:rPr>
          <w:color w:val="C0504D" w:themeColor="accent2"/>
        </w:rPr>
        <w:t xml:space="preserve"> – maximum allowable value</w:t>
      </w:r>
    </w:p>
    <w:p w14:paraId="5147CCDC" w14:textId="6169DB32" w:rsidR="008B04BF" w:rsidDel="007B4ACB" w:rsidRDefault="002E3A3E" w:rsidP="002E3A3E">
      <w:pPr>
        <w:autoSpaceDE w:val="0"/>
        <w:autoSpaceDN w:val="0"/>
        <w:adjustRightInd w:val="0"/>
        <w:spacing w:after="0" w:line="240" w:lineRule="auto"/>
        <w:rPr>
          <w:del w:id="102" w:author="Leslie Mallinger" w:date="2013-07-03T14:54:00Z"/>
          <w:color w:val="C0504D" w:themeColor="accent2"/>
        </w:rPr>
      </w:pPr>
      <w:del w:id="103" w:author="Leslie Mallinger" w:date="2013-07-03T14:54:00Z">
        <w:r w:rsidDel="007B4ACB">
          <w:rPr>
            <w:color w:val="C0504D" w:themeColor="accent2"/>
          </w:rPr>
          <w:delText>Distributions may also differ based on trial arm through specification of an optional column:</w:delText>
        </w:r>
      </w:del>
    </w:p>
    <w:p w14:paraId="7AE39EFB" w14:textId="7C763998" w:rsidR="002E3A3E" w:rsidRPr="002E3A3E" w:rsidDel="007B4ACB" w:rsidRDefault="002E3A3E" w:rsidP="002E3A3E">
      <w:pPr>
        <w:pStyle w:val="ListParagraph"/>
        <w:numPr>
          <w:ilvl w:val="0"/>
          <w:numId w:val="10"/>
        </w:numPr>
        <w:autoSpaceDE w:val="0"/>
        <w:autoSpaceDN w:val="0"/>
        <w:adjustRightInd w:val="0"/>
        <w:spacing w:after="0" w:line="240" w:lineRule="auto"/>
        <w:rPr>
          <w:del w:id="104" w:author="Leslie Mallinger" w:date="2013-07-03T14:54:00Z"/>
          <w:color w:val="C0504D" w:themeColor="accent2"/>
        </w:rPr>
      </w:pPr>
      <w:del w:id="105" w:author="Leslie Mallinger" w:date="2013-07-03T14:54:00Z">
        <w:r w:rsidDel="007B4ACB">
          <w:rPr>
            <w:i/>
            <w:color w:val="C0504D" w:themeColor="accent2"/>
          </w:rPr>
          <w:delText xml:space="preserve">rx – </w:delText>
        </w:r>
        <w:r w:rsidDel="007B4ACB">
          <w:rPr>
            <w:color w:val="C0504D" w:themeColor="accent2"/>
          </w:rPr>
          <w:delText>trial arm</w:delText>
        </w:r>
        <w:r w:rsidRPr="00D25F6A" w:rsidDel="007B4ACB">
          <w:rPr>
            <w:color w:val="C0504D" w:themeColor="accent2"/>
          </w:rPr>
          <w:delText xml:space="preserve">, with entries as 0 for </w:delText>
        </w:r>
        <w:r w:rsidDel="007B4ACB">
          <w:rPr>
            <w:color w:val="C0504D" w:themeColor="accent2"/>
          </w:rPr>
          <w:delText>individuals who did not receive the preventive intervention and 1 for individuals who served as controls</w:delText>
        </w:r>
      </w:del>
    </w:p>
    <w:p w14:paraId="7914EFD7" w14:textId="77777777" w:rsidR="00504BD6" w:rsidRDefault="00504BD6" w:rsidP="008B04BF">
      <w:pPr>
        <w:autoSpaceDE w:val="0"/>
        <w:autoSpaceDN w:val="0"/>
        <w:adjustRightInd w:val="0"/>
        <w:spacing w:after="0" w:line="240" w:lineRule="auto"/>
        <w:ind w:left="18" w:hanging="18"/>
        <w:rPr>
          <w:color w:val="C0504D" w:themeColor="accent2"/>
        </w:rPr>
      </w:pPr>
    </w:p>
    <w:p w14:paraId="3870DA65" w14:textId="1E828C8C" w:rsidR="00D969E8" w:rsidRDefault="00504BD6" w:rsidP="00A9076C">
      <w:pPr>
        <w:autoSpaceDE w:val="0"/>
        <w:autoSpaceDN w:val="0"/>
        <w:adjustRightInd w:val="0"/>
        <w:spacing w:after="0" w:line="240" w:lineRule="auto"/>
        <w:ind w:left="18" w:hanging="18"/>
        <w:rPr>
          <w:color w:val="C0504D" w:themeColor="accent2"/>
        </w:rPr>
      </w:pPr>
      <w:r>
        <w:rPr>
          <w:color w:val="C0504D" w:themeColor="accent2"/>
        </w:rPr>
        <w:t xml:space="preserve">For example, the default values specify the distribution of </w:t>
      </w:r>
      <w:del w:id="106" w:author="Leslie Mallinger" w:date="2013-07-03T14:55:00Z">
        <w:r w:rsidRPr="00FE4033" w:rsidDel="00091B20">
          <w:rPr>
            <w:color w:val="C0504D" w:themeColor="accent2"/>
            <w:highlight w:val="yellow"/>
          </w:rPr>
          <w:delText xml:space="preserve">ages </w:delText>
        </w:r>
      </w:del>
      <w:ins w:id="107" w:author="Leslie Mallinger" w:date="2013-07-03T14:55:00Z">
        <w:r w:rsidR="00091B20" w:rsidRPr="00FE4033">
          <w:rPr>
            <w:color w:val="C0504D" w:themeColor="accent2"/>
            <w:highlight w:val="yellow"/>
          </w:rPr>
          <w:t>FIXME</w:t>
        </w:r>
        <w:r w:rsidR="00091B20">
          <w:rPr>
            <w:color w:val="C0504D" w:themeColor="accent2"/>
          </w:rPr>
          <w:t xml:space="preserve"> </w:t>
        </w:r>
      </w:ins>
      <w:r>
        <w:rPr>
          <w:color w:val="C0504D" w:themeColor="accent2"/>
        </w:rPr>
        <w:t xml:space="preserve">among individuals in the study population. </w:t>
      </w:r>
      <w:del w:id="108" w:author="Leslie Mallinger" w:date="2013-07-03T14:55:00Z">
        <w:r w:rsidDel="00091B20">
          <w:rPr>
            <w:color w:val="C0504D" w:themeColor="accent2"/>
          </w:rPr>
          <w:delText>Among individuals who did not receive preventive intervention (</w:delText>
        </w:r>
        <w:r w:rsidRPr="00504BD6" w:rsidDel="00091B20">
          <w:rPr>
            <w:i/>
            <w:color w:val="C0504D" w:themeColor="accent2"/>
          </w:rPr>
          <w:delText>rx=0</w:delText>
        </w:r>
        <w:r w:rsidDel="00091B20">
          <w:rPr>
            <w:color w:val="C0504D" w:themeColor="accent2"/>
          </w:rPr>
          <w:delText>), m</w:delText>
        </w:r>
      </w:del>
      <w:ins w:id="109" w:author="Leslie Mallinger" w:date="2013-07-03T14:55:00Z">
        <w:r w:rsidR="00091B20">
          <w:rPr>
            <w:color w:val="C0504D" w:themeColor="accent2"/>
          </w:rPr>
          <w:t>M</w:t>
        </w:r>
      </w:ins>
      <w:r>
        <w:rPr>
          <w:color w:val="C0504D" w:themeColor="accent2"/>
        </w:rPr>
        <w:t xml:space="preserve">ean </w:t>
      </w:r>
      <w:del w:id="110" w:author="Leslie Mallinger" w:date="2013-07-03T14:55:00Z">
        <w:r w:rsidRPr="00FE4033" w:rsidDel="00091B20">
          <w:rPr>
            <w:color w:val="C0504D" w:themeColor="accent2"/>
            <w:highlight w:val="yellow"/>
          </w:rPr>
          <w:delText xml:space="preserve">age </w:delText>
        </w:r>
      </w:del>
      <w:ins w:id="111" w:author="Leslie Mallinger" w:date="2013-07-03T14:55:00Z">
        <w:r w:rsidR="00091B20" w:rsidRPr="00FE4033">
          <w:rPr>
            <w:color w:val="C0504D" w:themeColor="accent2"/>
            <w:highlight w:val="yellow"/>
          </w:rPr>
          <w:t>FIXME</w:t>
        </w:r>
        <w:r w:rsidR="00091B20">
          <w:rPr>
            <w:color w:val="C0504D" w:themeColor="accent2"/>
          </w:rPr>
          <w:t xml:space="preserve"> </w:t>
        </w:r>
      </w:ins>
      <w:r>
        <w:rPr>
          <w:color w:val="C0504D" w:themeColor="accent2"/>
        </w:rPr>
        <w:t xml:space="preserve">is </w:t>
      </w:r>
      <w:del w:id="112" w:author="Leslie Mallinger" w:date="2013-07-03T14:55:00Z">
        <w:r w:rsidRPr="00FE4033" w:rsidDel="00091B20">
          <w:rPr>
            <w:color w:val="C0504D" w:themeColor="accent2"/>
            <w:highlight w:val="yellow"/>
          </w:rPr>
          <w:delText>62.8</w:delText>
        </w:r>
      </w:del>
      <w:ins w:id="113" w:author="Leslie Mallinger" w:date="2013-07-03T14:55:00Z">
        <w:r w:rsidR="00091B20" w:rsidRPr="00FE4033">
          <w:rPr>
            <w:color w:val="C0504D" w:themeColor="accent2"/>
            <w:highlight w:val="yellow"/>
          </w:rPr>
          <w:t>FIXME</w:t>
        </w:r>
      </w:ins>
      <w:r>
        <w:rPr>
          <w:color w:val="C0504D" w:themeColor="accent2"/>
        </w:rPr>
        <w:t xml:space="preserve"> with a standard deviation of </w:t>
      </w:r>
      <w:ins w:id="114" w:author="Leslie Mallinger" w:date="2013-07-03T14:55:00Z">
        <w:r w:rsidR="00091B20">
          <w:rPr>
            <w:color w:val="C0504D" w:themeColor="accent2"/>
            <w:highlight w:val="yellow"/>
          </w:rPr>
          <w:t>FIXME</w:t>
        </w:r>
      </w:ins>
      <w:del w:id="115" w:author="Leslie Mallinger" w:date="2013-07-03T14:55:00Z">
        <w:r w:rsidRPr="00FE4033" w:rsidDel="00091B20">
          <w:rPr>
            <w:color w:val="C0504D" w:themeColor="accent2"/>
            <w:highlight w:val="yellow"/>
          </w:rPr>
          <w:delText>6.04</w:delText>
        </w:r>
      </w:del>
      <w:r>
        <w:rPr>
          <w:color w:val="C0504D" w:themeColor="accent2"/>
        </w:rPr>
        <w:t xml:space="preserve">. </w:t>
      </w:r>
      <w:del w:id="116" w:author="Leslie Mallinger" w:date="2013-07-03T14:56:00Z">
        <w:r w:rsidRPr="00FE4033" w:rsidDel="00682774">
          <w:rPr>
            <w:color w:val="C0504D" w:themeColor="accent2"/>
          </w:rPr>
          <w:delText>Among individuals who did receive preventive intervention (</w:delText>
        </w:r>
        <w:r w:rsidRPr="00FE4033" w:rsidDel="00682774">
          <w:rPr>
            <w:i/>
            <w:color w:val="C0504D" w:themeColor="accent2"/>
          </w:rPr>
          <w:delText>rx=1</w:delText>
        </w:r>
        <w:r w:rsidRPr="00FE4033" w:rsidDel="00682774">
          <w:rPr>
            <w:color w:val="C0504D" w:themeColor="accent2"/>
          </w:rPr>
          <w:delText xml:space="preserve">), mean age is 62.7 with a standard deviation of 6.08. Ages </w:delText>
        </w:r>
      </w:del>
      <w:ins w:id="117" w:author="Leslie Mallinger" w:date="2013-07-03T14:56:00Z">
        <w:r w:rsidR="00682774" w:rsidRPr="00FE4033">
          <w:rPr>
            <w:color w:val="C0504D" w:themeColor="accent2"/>
            <w:highlight w:val="yellow"/>
          </w:rPr>
          <w:t>FIXME</w:t>
        </w:r>
        <w:r w:rsidR="00682774">
          <w:rPr>
            <w:color w:val="C0504D" w:themeColor="accent2"/>
          </w:rPr>
          <w:t xml:space="preserve"> </w:t>
        </w:r>
      </w:ins>
      <w:r>
        <w:rPr>
          <w:color w:val="C0504D" w:themeColor="accent2"/>
        </w:rPr>
        <w:t xml:space="preserve">are restricted to a minimum of </w:t>
      </w:r>
      <w:del w:id="118" w:author="Leslie Mallinger" w:date="2013-07-03T14:56:00Z">
        <w:r w:rsidRPr="00FE4033" w:rsidDel="00682774">
          <w:rPr>
            <w:color w:val="C0504D" w:themeColor="accent2"/>
            <w:highlight w:val="yellow"/>
          </w:rPr>
          <w:delText xml:space="preserve">50 </w:delText>
        </w:r>
      </w:del>
      <w:ins w:id="119" w:author="Leslie Mallinger" w:date="2013-07-03T14:56:00Z">
        <w:r w:rsidR="00682774" w:rsidRPr="00FE4033">
          <w:rPr>
            <w:color w:val="C0504D" w:themeColor="accent2"/>
            <w:highlight w:val="yellow"/>
          </w:rPr>
          <w:t>FIXME</w:t>
        </w:r>
        <w:r w:rsidR="00682774">
          <w:rPr>
            <w:color w:val="C0504D" w:themeColor="accent2"/>
          </w:rPr>
          <w:t xml:space="preserve"> </w:t>
        </w:r>
      </w:ins>
      <w:r>
        <w:rPr>
          <w:color w:val="C0504D" w:themeColor="accent2"/>
        </w:rPr>
        <w:t xml:space="preserve">and a maximum of </w:t>
      </w:r>
      <w:del w:id="120" w:author="Leslie Mallinger" w:date="2013-07-03T14:56:00Z">
        <w:r w:rsidRPr="00FE4033" w:rsidDel="00682774">
          <w:rPr>
            <w:color w:val="C0504D" w:themeColor="accent2"/>
            <w:highlight w:val="yellow"/>
          </w:rPr>
          <w:delText xml:space="preserve">75 </w:delText>
        </w:r>
      </w:del>
      <w:ins w:id="121" w:author="Leslie Mallinger" w:date="2013-07-03T14:56:00Z">
        <w:r w:rsidR="00682774" w:rsidRPr="00FE4033">
          <w:rPr>
            <w:color w:val="C0504D" w:themeColor="accent2"/>
            <w:highlight w:val="yellow"/>
          </w:rPr>
          <w:t>FIXME</w:t>
        </w:r>
      </w:ins>
      <w:del w:id="122" w:author="Leslie Mallinger" w:date="2013-07-03T14:56:00Z">
        <w:r w:rsidDel="00682774">
          <w:rPr>
            <w:color w:val="C0504D" w:themeColor="accent2"/>
          </w:rPr>
          <w:delText>for both trial arms</w:delText>
        </w:r>
      </w:del>
      <w:r>
        <w:rPr>
          <w:color w:val="C0504D" w:themeColor="accent2"/>
        </w:rPr>
        <w:t>. The default values correspond to the following table: &lt;&lt;Show HTML example of the default&gt;&gt;</w:t>
      </w:r>
    </w:p>
    <w:p w14:paraId="5FB1B213" w14:textId="77777777" w:rsidR="00D969E8" w:rsidRDefault="00D969E8" w:rsidP="00A9076C">
      <w:pPr>
        <w:autoSpaceDE w:val="0"/>
        <w:autoSpaceDN w:val="0"/>
        <w:adjustRightInd w:val="0"/>
        <w:spacing w:after="0" w:line="240" w:lineRule="auto"/>
        <w:ind w:left="18" w:hanging="18"/>
        <w:rPr>
          <w:color w:val="C0504D" w:themeColor="accent2"/>
        </w:rPr>
      </w:pPr>
    </w:p>
    <w:p w14:paraId="575C6FA8" w14:textId="3488FBE5" w:rsidR="001B28CD" w:rsidRPr="00A9076C" w:rsidRDefault="00D969E8" w:rsidP="00A9076C">
      <w:pPr>
        <w:autoSpaceDE w:val="0"/>
        <w:autoSpaceDN w:val="0"/>
        <w:adjustRightInd w:val="0"/>
        <w:spacing w:after="0" w:line="240" w:lineRule="auto"/>
        <w:ind w:left="18" w:hanging="18"/>
        <w:rPr>
          <w:color w:val="C0504D" w:themeColor="accent2"/>
        </w:rPr>
      </w:pPr>
      <w:r>
        <w:rPr>
          <w:color w:val="C0504D" w:themeColor="accent2"/>
        </w:rPr>
        <w:t xml:space="preserve">Note that a measure of age at study start must be included either as a continuous variable </w:t>
      </w:r>
      <w:r>
        <w:rPr>
          <w:i/>
          <w:color w:val="C0504D" w:themeColor="accent2"/>
        </w:rPr>
        <w:t>age</w:t>
      </w:r>
      <w:r>
        <w:rPr>
          <w:color w:val="C0504D" w:themeColor="accent2"/>
        </w:rPr>
        <w:t xml:space="preserve"> in this section or as a categorical variable (either </w:t>
      </w:r>
      <w:r>
        <w:rPr>
          <w:i/>
          <w:color w:val="C0504D" w:themeColor="accent2"/>
        </w:rPr>
        <w:t>age</w:t>
      </w:r>
      <w:r>
        <w:rPr>
          <w:color w:val="C0504D" w:themeColor="accent2"/>
        </w:rPr>
        <w:t xml:space="preserve"> or </w:t>
      </w:r>
      <w:r>
        <w:rPr>
          <w:i/>
          <w:color w:val="C0504D" w:themeColor="accent2"/>
        </w:rPr>
        <w:t>agegroup</w:t>
      </w:r>
      <w:r>
        <w:rPr>
          <w:color w:val="C0504D" w:themeColor="accent2"/>
        </w:rPr>
        <w:t>) in the next section.</w:t>
      </w:r>
      <w:r w:rsidR="001B28CD" w:rsidRPr="00D25F6A">
        <w:rPr>
          <w:color w:val="C0504D" w:themeColor="accent2"/>
        </w:rPr>
        <w:t>}</w:t>
      </w:r>
    </w:p>
    <w:p w14:paraId="1BC7BC80" w14:textId="77777777" w:rsidR="001B28CD" w:rsidRDefault="001B28CD" w:rsidP="00467266">
      <w:pPr>
        <w:autoSpaceDE w:val="0"/>
        <w:autoSpaceDN w:val="0"/>
        <w:adjustRightInd w:val="0"/>
        <w:spacing w:after="0" w:line="240" w:lineRule="auto"/>
        <w:rPr>
          <w:rFonts w:ascii="CMR10" w:hAnsi="CMR10" w:cs="CMR10"/>
          <w:b/>
        </w:rPr>
      </w:pPr>
      <w:r>
        <w:rPr>
          <w:rFonts w:ascii="CMR10" w:hAnsi="CMR10" w:cs="CMR10"/>
          <w:b/>
        </w:rPr>
        <w:t xml:space="preserve">${continuous_vars} </w:t>
      </w:r>
    </w:p>
    <w:p w14:paraId="1AC2DE9D" w14:textId="5F38774F" w:rsidR="009402DE" w:rsidRPr="009402DE" w:rsidRDefault="009402DE" w:rsidP="00E33E8E">
      <w:pPr>
        <w:pStyle w:val="NoSpacing"/>
        <w:numPr>
          <w:ilvl w:val="0"/>
          <w:numId w:val="11"/>
        </w:numPr>
      </w:pPr>
      <w:r w:rsidRPr="009402DE">
        <w:t xml:space="preserve">For </w:t>
      </w:r>
      <w:r>
        <w:t>web interface:</w:t>
      </w:r>
    </w:p>
    <w:p w14:paraId="4D8CF277" w14:textId="77777777" w:rsidR="001B28CD" w:rsidRPr="001B28CD" w:rsidRDefault="001B28CD" w:rsidP="009402DE">
      <w:pPr>
        <w:pStyle w:val="NoSpacing"/>
        <w:numPr>
          <w:ilvl w:val="1"/>
          <w:numId w:val="11"/>
        </w:numPr>
        <w:rPr>
          <w:b/>
        </w:rPr>
      </w:pPr>
      <w:r w:rsidRPr="001B28CD">
        <w:t>Freeform string</w:t>
      </w:r>
    </w:p>
    <w:p w14:paraId="6FC6664B" w14:textId="6DAEE314" w:rsidR="00D11B62" w:rsidRPr="00571779" w:rsidRDefault="001B28CD" w:rsidP="009402DE">
      <w:pPr>
        <w:pStyle w:val="NoSpacing"/>
        <w:numPr>
          <w:ilvl w:val="1"/>
          <w:numId w:val="11"/>
        </w:numPr>
        <w:rPr>
          <w:b/>
        </w:rPr>
      </w:pPr>
      <w:r w:rsidRPr="001B28CD">
        <w:t>Default=</w:t>
      </w:r>
      <w:del w:id="123" w:author="Leslie Mallinger" w:date="2013-07-03T14:56:00Z">
        <w:r w:rsidRPr="00FE4033" w:rsidDel="008D01B6">
          <w:rPr>
            <w:highlight w:val="yellow"/>
          </w:rPr>
          <w:delText>”</w:delText>
        </w:r>
        <w:r w:rsidR="009402DE" w:rsidRPr="00FE4033" w:rsidDel="008D01B6">
          <w:rPr>
            <w:highlight w:val="yellow"/>
          </w:rPr>
          <w:delText>varname,rx,mean,sd,min,max\nage,0,62.8,6.04,50,75\nage,1,62.7,6.08,50,75</w:delText>
        </w:r>
        <w:r w:rsidRPr="00FE4033" w:rsidDel="008D01B6">
          <w:rPr>
            <w:highlight w:val="yellow"/>
          </w:rPr>
          <w:delText>”</w:delText>
        </w:r>
      </w:del>
      <w:ins w:id="124" w:author="Leslie Mallinger" w:date="2013-07-03T14:56:00Z">
        <w:r w:rsidR="008D01B6" w:rsidRPr="00FE4033">
          <w:rPr>
            <w:highlight w:val="yellow"/>
          </w:rPr>
          <w:t>FIXME</w:t>
        </w:r>
      </w:ins>
    </w:p>
    <w:p w14:paraId="2CC503E3" w14:textId="4592332C" w:rsidR="00571779" w:rsidRPr="00571779" w:rsidRDefault="00571779" w:rsidP="00571779">
      <w:pPr>
        <w:pStyle w:val="NoSpacing"/>
        <w:numPr>
          <w:ilvl w:val="0"/>
          <w:numId w:val="11"/>
        </w:numPr>
        <w:rPr>
          <w:b/>
        </w:rPr>
      </w:pPr>
      <w:r>
        <w:t>For downloadable program:</w:t>
      </w:r>
    </w:p>
    <w:p w14:paraId="72D7CCC6" w14:textId="6B8DF9F1" w:rsidR="00571779" w:rsidRPr="00571779" w:rsidRDefault="00571779" w:rsidP="00571779">
      <w:pPr>
        <w:pStyle w:val="NoSpacing"/>
        <w:numPr>
          <w:ilvl w:val="1"/>
          <w:numId w:val="11"/>
        </w:numPr>
        <w:rPr>
          <w:b/>
        </w:rPr>
      </w:pPr>
      <w:r>
        <w:t xml:space="preserve">Populate a table with columns named </w:t>
      </w:r>
      <w:r w:rsidR="00306992">
        <w:rPr>
          <w:i/>
        </w:rPr>
        <w:t>varname</w:t>
      </w:r>
      <w:r>
        <w:t xml:space="preserve">, </w:t>
      </w:r>
      <w:del w:id="125" w:author="Leslie Mallinger" w:date="2013-07-03T14:56:00Z">
        <w:r w:rsidR="00306992" w:rsidDel="006F752E">
          <w:rPr>
            <w:i/>
          </w:rPr>
          <w:delText>rx</w:delText>
        </w:r>
        <w:r w:rsidDel="006F752E">
          <w:delText xml:space="preserve">, </w:delText>
        </w:r>
      </w:del>
      <w:r w:rsidR="00306992">
        <w:rPr>
          <w:i/>
        </w:rPr>
        <w:t>mean</w:t>
      </w:r>
      <w:r>
        <w:t xml:space="preserve">, </w:t>
      </w:r>
      <w:r w:rsidR="00306992">
        <w:rPr>
          <w:i/>
        </w:rPr>
        <w:t>sd</w:t>
      </w:r>
      <w:r>
        <w:t xml:space="preserve">, </w:t>
      </w:r>
      <w:r w:rsidR="00306992">
        <w:rPr>
          <w:i/>
        </w:rPr>
        <w:t>min</w:t>
      </w:r>
      <w:r>
        <w:t xml:space="preserve">, and </w:t>
      </w:r>
      <w:r w:rsidR="00306992">
        <w:rPr>
          <w:i/>
        </w:rPr>
        <w:t>max</w:t>
      </w:r>
    </w:p>
    <w:p w14:paraId="57893CB1" w14:textId="12DD3DC7" w:rsidR="00571779" w:rsidRPr="00571779" w:rsidRDefault="00571779" w:rsidP="00571779">
      <w:pPr>
        <w:pStyle w:val="NoSpacing"/>
        <w:numPr>
          <w:ilvl w:val="1"/>
          <w:numId w:val="11"/>
        </w:numPr>
        <w:rPr>
          <w:b/>
        </w:rPr>
      </w:pPr>
      <w:r>
        <w:lastRenderedPageBreak/>
        <w:t>Allow user to fill in as many rows as necessary (theoretically boundless, but we reasonably expect fewer than 10)</w:t>
      </w:r>
    </w:p>
    <w:p w14:paraId="4D6910C7" w14:textId="181A2E02" w:rsidR="00A463A0" w:rsidRPr="00A463A0" w:rsidRDefault="00A463A0" w:rsidP="00E33E8E">
      <w:pPr>
        <w:pStyle w:val="NoSpacing"/>
        <w:numPr>
          <w:ilvl w:val="0"/>
          <w:numId w:val="11"/>
        </w:numPr>
        <w:rPr>
          <w:b/>
        </w:rPr>
      </w:pPr>
      <w:r>
        <w:t>Check for the following formatting:</w:t>
      </w:r>
    </w:p>
    <w:p w14:paraId="52B580C7" w14:textId="7B22848D" w:rsidR="00A463A0" w:rsidRPr="00A463A0" w:rsidRDefault="00A463A0" w:rsidP="00E33E8E">
      <w:pPr>
        <w:pStyle w:val="NoSpacing"/>
        <w:numPr>
          <w:ilvl w:val="1"/>
          <w:numId w:val="11"/>
        </w:numPr>
        <w:rPr>
          <w:b/>
        </w:rPr>
      </w:pPr>
      <w:r>
        <w:t xml:space="preserve">Variables named </w:t>
      </w:r>
      <w:r w:rsidR="00306992">
        <w:rPr>
          <w:i/>
        </w:rPr>
        <w:t>varname</w:t>
      </w:r>
      <w:r>
        <w:t xml:space="preserve">, </w:t>
      </w:r>
      <w:r w:rsidR="00306992" w:rsidRPr="00306992">
        <w:rPr>
          <w:i/>
        </w:rPr>
        <w:t>mean</w:t>
      </w:r>
      <w:r>
        <w:t>,</w:t>
      </w:r>
      <w:r w:rsidR="00306992">
        <w:t xml:space="preserve"> </w:t>
      </w:r>
      <w:r w:rsidR="00306992">
        <w:rPr>
          <w:i/>
        </w:rPr>
        <w:t>sd</w:t>
      </w:r>
      <w:r>
        <w:t xml:space="preserve">, </w:t>
      </w:r>
      <w:r w:rsidR="00306992">
        <w:rPr>
          <w:i/>
        </w:rPr>
        <w:t>min</w:t>
      </w:r>
      <w:r>
        <w:t xml:space="preserve">, </w:t>
      </w:r>
      <w:r w:rsidRPr="00306992">
        <w:rPr>
          <w:i/>
        </w:rPr>
        <w:t>max</w:t>
      </w:r>
      <w:r>
        <w:t xml:space="preserve"> must be present</w:t>
      </w:r>
    </w:p>
    <w:p w14:paraId="597B008B" w14:textId="05562EA7" w:rsidR="00A463A0" w:rsidRPr="00A463A0" w:rsidDel="00F56377" w:rsidRDefault="00AD54C4" w:rsidP="00E33E8E">
      <w:pPr>
        <w:pStyle w:val="NoSpacing"/>
        <w:numPr>
          <w:ilvl w:val="1"/>
          <w:numId w:val="11"/>
        </w:numPr>
        <w:rPr>
          <w:del w:id="126" w:author="Leslie Mallinger" w:date="2013-07-03T14:57:00Z"/>
          <w:b/>
        </w:rPr>
      </w:pPr>
      <w:del w:id="127" w:author="Leslie Mallinger" w:date="2013-07-03T14:57:00Z">
        <w:r w:rsidDel="00F56377">
          <w:delText xml:space="preserve">Variable named </w:delText>
        </w:r>
        <w:r w:rsidDel="00F56377">
          <w:rPr>
            <w:i/>
          </w:rPr>
          <w:delText>rx</w:delText>
        </w:r>
        <w:r w:rsidR="00A463A0" w:rsidDel="00F56377">
          <w:delText xml:space="preserve"> MAY be present</w:delText>
        </w:r>
      </w:del>
    </w:p>
    <w:p w14:paraId="5DEC7C1D" w14:textId="2315332B" w:rsidR="00D11B62" w:rsidRPr="00A56E9A" w:rsidRDefault="00A463A0" w:rsidP="00E33E8E">
      <w:pPr>
        <w:pStyle w:val="NoSpacing"/>
        <w:numPr>
          <w:ilvl w:val="1"/>
          <w:numId w:val="11"/>
        </w:numPr>
        <w:rPr>
          <w:b/>
        </w:rPr>
      </w:pPr>
      <w:r>
        <w:t>No other variables allowed</w:t>
      </w:r>
    </w:p>
    <w:p w14:paraId="1BAAA916" w14:textId="69668118" w:rsidR="006005DE" w:rsidRPr="006005DE" w:rsidRDefault="00747918" w:rsidP="006005DE">
      <w:pPr>
        <w:pStyle w:val="Heading4"/>
      </w:pPr>
      <w:r w:rsidRPr="00A56E9A">
        <w:rPr>
          <w:rStyle w:val="Heading4Char"/>
          <w:b/>
          <w:bCs/>
          <w:i/>
          <w:iCs/>
        </w:rPr>
        <w:t>Categorical variable characteristics</w:t>
      </w:r>
      <w:r w:rsidR="006005DE">
        <w:rPr>
          <w:rStyle w:val="Heading4Char"/>
          <w:b/>
          <w:bCs/>
          <w:i/>
          <w:iCs/>
        </w:rPr>
        <w:t xml:space="preserve"> table #</w:t>
      </w:r>
      <w:commentRangeStart w:id="128"/>
      <w:r w:rsidR="006005DE">
        <w:rPr>
          <w:rStyle w:val="Heading4Char"/>
          <w:b/>
          <w:bCs/>
          <w:i/>
          <w:iCs/>
        </w:rPr>
        <w:t>XX</w:t>
      </w:r>
      <w:commentRangeEnd w:id="128"/>
      <w:r w:rsidR="006005DE">
        <w:rPr>
          <w:rStyle w:val="CommentReference"/>
          <w:rFonts w:asciiTheme="minorHAnsi" w:eastAsiaTheme="minorHAnsi" w:hAnsiTheme="minorHAnsi" w:cstheme="minorBidi"/>
          <w:b w:val="0"/>
          <w:bCs w:val="0"/>
          <w:i w:val="0"/>
          <w:iCs w:val="0"/>
          <w:color w:val="auto"/>
        </w:rPr>
        <w:commentReference w:id="128"/>
      </w:r>
    </w:p>
    <w:p w14:paraId="29115741" w14:textId="68DEA604" w:rsidR="00C20A47" w:rsidRDefault="00747918" w:rsidP="00C20A47">
      <w:pPr>
        <w:autoSpaceDE w:val="0"/>
        <w:autoSpaceDN w:val="0"/>
        <w:adjustRightInd w:val="0"/>
        <w:spacing w:after="0" w:line="240" w:lineRule="auto"/>
        <w:rPr>
          <w:rFonts w:ascii="CMR10" w:hAnsi="CMR10" w:cs="CMR10"/>
          <w:color w:val="76923C" w:themeColor="accent3" w:themeShade="BF"/>
        </w:rPr>
      </w:pPr>
      <w:r w:rsidRPr="00D25F6A">
        <w:rPr>
          <w:rFonts w:ascii="CMR10" w:hAnsi="CMR10" w:cs="CMR10"/>
          <w:color w:val="76923C" w:themeColor="accent3" w:themeShade="BF"/>
        </w:rPr>
        <w:t>{?</w:t>
      </w:r>
      <w:r w:rsidR="00C20A47" w:rsidRPr="00C20A47">
        <w:rPr>
          <w:rFonts w:ascii="CMR10" w:hAnsi="CMR10" w:cs="CMR10"/>
          <w:color w:val="76923C" w:themeColor="accent3" w:themeShade="BF"/>
        </w:rPr>
        <w:t xml:space="preserve"> </w:t>
      </w:r>
      <w:r w:rsidR="00C20A47">
        <w:rPr>
          <w:rFonts w:ascii="CMR10" w:hAnsi="CMR10" w:cs="CMR10"/>
          <w:color w:val="76923C" w:themeColor="accent3" w:themeShade="BF"/>
        </w:rPr>
        <w:t>For categorical variables, specify the proportion of individuals who fall into each covariate category in the tables below. Covariates may be specified individually, in which case independence is assumed, or as a joint distribution if covariance is known. Covariate distributions may or may not differ by trial arm.</w:t>
      </w:r>
    </w:p>
    <w:p w14:paraId="4093E82E" w14:textId="77777777" w:rsidR="00C20A47" w:rsidRDefault="00C20A47" w:rsidP="00C20A47">
      <w:pPr>
        <w:autoSpaceDE w:val="0"/>
        <w:autoSpaceDN w:val="0"/>
        <w:adjustRightInd w:val="0"/>
        <w:spacing w:after="0" w:line="240" w:lineRule="auto"/>
        <w:rPr>
          <w:rFonts w:ascii="CMR10" w:hAnsi="CMR10" w:cs="CMR10"/>
          <w:color w:val="76923C" w:themeColor="accent3" w:themeShade="BF"/>
        </w:rPr>
      </w:pPr>
    </w:p>
    <w:p w14:paraId="642B438F" w14:textId="474AC721" w:rsidR="00747918" w:rsidRPr="00A933E6" w:rsidRDefault="00C20A47" w:rsidP="00467266">
      <w:pPr>
        <w:autoSpaceDE w:val="0"/>
        <w:autoSpaceDN w:val="0"/>
        <w:adjustRightInd w:val="0"/>
        <w:spacing w:after="0" w:line="240" w:lineRule="auto"/>
        <w:rPr>
          <w:rFonts w:ascii="CMR10" w:hAnsi="CMR10" w:cs="CMR10"/>
          <w:color w:val="76923C" w:themeColor="accent3" w:themeShade="BF"/>
        </w:rPr>
      </w:pPr>
      <w:r>
        <w:rPr>
          <w:rFonts w:ascii="CMR10" w:hAnsi="CMR10" w:cs="CMR10"/>
          <w:color w:val="76923C" w:themeColor="accent3" w:themeShade="BF"/>
        </w:rPr>
        <w:t xml:space="preserve">You may specify up to five marginal or joint distributions for covariates that influence time from </w:t>
      </w:r>
      <w:del w:id="129" w:author="Leslie Mallinger" w:date="2013-07-03T14:57:00Z">
        <w:r w:rsidDel="009151C2">
          <w:rPr>
            <w:rFonts w:ascii="CMR10" w:hAnsi="CMR10" w:cs="CMR10"/>
            <w:color w:val="76923C" w:themeColor="accent3" w:themeShade="BF"/>
          </w:rPr>
          <w:delText>study start to disease incidence, time from disease</w:delText>
        </w:r>
      </w:del>
      <w:ins w:id="130" w:author="Leslie Mallinger" w:date="2013-07-03T14:57:00Z">
        <w:r w:rsidR="009151C2">
          <w:rPr>
            <w:rFonts w:ascii="CMR10" w:hAnsi="CMR10" w:cs="CMR10"/>
            <w:color w:val="76923C" w:themeColor="accent3" w:themeShade="BF"/>
          </w:rPr>
          <w:t>clinical</w:t>
        </w:r>
      </w:ins>
      <w:r>
        <w:rPr>
          <w:rFonts w:ascii="CMR10" w:hAnsi="CMR10" w:cs="CMR10"/>
          <w:color w:val="76923C" w:themeColor="accent3" w:themeShade="BF"/>
        </w:rPr>
        <w:t xml:space="preserve"> incidence to cause-specific death</w:t>
      </w:r>
      <w:del w:id="131" w:author="Leslie Mallinger" w:date="2013-07-03T14:57:00Z">
        <w:r w:rsidDel="009151C2">
          <w:rPr>
            <w:rFonts w:ascii="CMR10" w:hAnsi="CMR10" w:cs="CMR10"/>
            <w:color w:val="76923C" w:themeColor="accent3" w:themeShade="BF"/>
          </w:rPr>
          <w:delText>, or time from study start to other-cause death</w:delText>
        </w:r>
      </w:del>
      <w:r>
        <w:rPr>
          <w:rFonts w:ascii="CMR10" w:hAnsi="CMR10" w:cs="CMR10"/>
          <w:color w:val="76923C" w:themeColor="accent3" w:themeShade="BF"/>
        </w:rPr>
        <w:t>.</w:t>
      </w:r>
      <w:r w:rsidR="00747918">
        <w:rPr>
          <w:rFonts w:ascii="CMR10" w:hAnsi="CMR10" w:cs="CMR10"/>
          <w:color w:val="76923C" w:themeColor="accent3" w:themeShade="BF"/>
        </w:rPr>
        <w:t>}</w:t>
      </w:r>
    </w:p>
    <w:p w14:paraId="6ACBC0E1" w14:textId="77777777" w:rsidR="00747918" w:rsidRDefault="00747918" w:rsidP="00467266">
      <w:pPr>
        <w:autoSpaceDE w:val="0"/>
        <w:autoSpaceDN w:val="0"/>
        <w:adjustRightInd w:val="0"/>
        <w:spacing w:after="0" w:line="240" w:lineRule="auto"/>
        <w:rPr>
          <w:rFonts w:ascii="CMR10" w:hAnsi="CMR10" w:cs="CMR10"/>
          <w:b/>
          <w:color w:val="4F81BD" w:themeColor="accent1"/>
        </w:rPr>
      </w:pPr>
      <w:r w:rsidRPr="006C187F">
        <w:rPr>
          <w:rFonts w:ascii="CMR10" w:hAnsi="CMR10" w:cs="CMR10"/>
          <w:b/>
          <w:color w:val="4F81BD" w:themeColor="accent1"/>
        </w:rPr>
        <w:t>[Table]</w:t>
      </w:r>
    </w:p>
    <w:p w14:paraId="789A5DBB" w14:textId="08E7B47D" w:rsidR="00761D1C" w:rsidRDefault="00747918" w:rsidP="00761D1C">
      <w:pPr>
        <w:autoSpaceDE w:val="0"/>
        <w:autoSpaceDN w:val="0"/>
        <w:adjustRightInd w:val="0"/>
        <w:spacing w:after="0" w:line="240" w:lineRule="auto"/>
        <w:rPr>
          <w:color w:val="C0504D" w:themeColor="accent2"/>
        </w:rPr>
      </w:pPr>
      <w:r w:rsidRPr="00D25F6A">
        <w:rPr>
          <w:color w:val="C0504D" w:themeColor="accent2"/>
        </w:rPr>
        <w:t xml:space="preserve">{Entry instructions: </w:t>
      </w:r>
      <w:r w:rsidR="00461D3B">
        <w:rPr>
          <w:color w:val="C0504D" w:themeColor="accent2"/>
        </w:rPr>
        <w:t xml:space="preserve">Specify up to 5 </w:t>
      </w:r>
      <w:r w:rsidR="00761D1C">
        <w:rPr>
          <w:color w:val="C0504D" w:themeColor="accent2"/>
        </w:rPr>
        <w:t>table</w:t>
      </w:r>
      <w:r w:rsidR="00461D3B">
        <w:rPr>
          <w:color w:val="C0504D" w:themeColor="accent2"/>
        </w:rPr>
        <w:t>s</w:t>
      </w:r>
      <w:r w:rsidR="00761D1C">
        <w:rPr>
          <w:color w:val="C0504D" w:themeColor="accent2"/>
        </w:rPr>
        <w:t xml:space="preserve"> that describes the proportion of individuals in the study population that fall into each covariate stratum.</w:t>
      </w:r>
      <w:r w:rsidR="00143927">
        <w:rPr>
          <w:color w:val="C0504D" w:themeColor="accent2"/>
        </w:rPr>
        <w:t xml:space="preserve"> Column names should be the names of categorical covariates, with rows designating the covariate strata. An additional column named </w:t>
      </w:r>
      <w:r w:rsidR="00143927">
        <w:rPr>
          <w:i/>
          <w:color w:val="C0504D" w:themeColor="accent2"/>
        </w:rPr>
        <w:t>prop</w:t>
      </w:r>
      <w:r w:rsidR="00143927">
        <w:rPr>
          <w:color w:val="C0504D" w:themeColor="accent2"/>
        </w:rPr>
        <w:t xml:space="preserve"> should provide the proportion of individuals to be assigned to each stratum.</w:t>
      </w:r>
      <w:del w:id="132" w:author="Leslie Mallinger" w:date="2013-07-03T14:58:00Z">
        <w:r w:rsidR="00884E5E" w:rsidRPr="00884E5E" w:rsidDel="00743FAD">
          <w:rPr>
            <w:color w:val="C0504D" w:themeColor="accent2"/>
          </w:rPr>
          <w:delText xml:space="preserve"> </w:delText>
        </w:r>
        <w:r w:rsidR="00884E5E" w:rsidDel="00743FAD">
          <w:rPr>
            <w:color w:val="C0504D" w:themeColor="accent2"/>
          </w:rPr>
          <w:delText>F</w:delText>
        </w:r>
        <w:r w:rsidR="00884E5E" w:rsidRPr="00C5285C" w:rsidDel="00743FAD">
          <w:rPr>
            <w:color w:val="C0504D" w:themeColor="accent2"/>
          </w:rPr>
          <w:delText xml:space="preserve">or distributions that vary by trial arm, a covariate named </w:delText>
        </w:r>
        <w:r w:rsidR="00884E5E" w:rsidRPr="00C5285C" w:rsidDel="00743FAD">
          <w:rPr>
            <w:i/>
            <w:color w:val="C0504D" w:themeColor="accent2"/>
          </w:rPr>
          <w:delText>rx</w:delText>
        </w:r>
        <w:r w:rsidR="00884E5E" w:rsidRPr="00C5285C" w:rsidDel="00743FAD">
          <w:rPr>
            <w:color w:val="C0504D" w:themeColor="accent2"/>
          </w:rPr>
          <w:delText xml:space="preserve"> may be included, with entries as 0 for individuals who did not receive the preventive intervention and 1 for individuals who served as controls</w:delText>
        </w:r>
      </w:del>
    </w:p>
    <w:p w14:paraId="6368A955" w14:textId="77777777" w:rsidR="00C07EC8" w:rsidRDefault="00C07EC8" w:rsidP="00761D1C">
      <w:pPr>
        <w:autoSpaceDE w:val="0"/>
        <w:autoSpaceDN w:val="0"/>
        <w:adjustRightInd w:val="0"/>
        <w:spacing w:after="0" w:line="240" w:lineRule="auto"/>
        <w:rPr>
          <w:color w:val="C0504D" w:themeColor="accent2"/>
        </w:rPr>
      </w:pPr>
    </w:p>
    <w:p w14:paraId="41351558" w14:textId="71F8F451" w:rsidR="00C07EC8" w:rsidRDefault="00EE74FD" w:rsidP="00761D1C">
      <w:pPr>
        <w:autoSpaceDE w:val="0"/>
        <w:autoSpaceDN w:val="0"/>
        <w:adjustRightInd w:val="0"/>
        <w:spacing w:after="0" w:line="240" w:lineRule="auto"/>
        <w:rPr>
          <w:color w:val="C0504D" w:themeColor="accent2"/>
        </w:rPr>
      </w:pPr>
      <w:r>
        <w:rPr>
          <w:color w:val="C0504D" w:themeColor="accent2"/>
        </w:rPr>
        <w:t xml:space="preserve">The following categorical covariates are </w:t>
      </w:r>
      <w:r>
        <w:rPr>
          <w:b/>
          <w:color w:val="C0504D" w:themeColor="accent2"/>
        </w:rPr>
        <w:t>required</w:t>
      </w:r>
      <w:r w:rsidR="00C07EC8">
        <w:rPr>
          <w:color w:val="C0504D" w:themeColor="accent2"/>
        </w:rPr>
        <w:t>:</w:t>
      </w:r>
    </w:p>
    <w:p w14:paraId="0B0CB7E0" w14:textId="7AC6BD48" w:rsidR="00C07EC8" w:rsidRDefault="00C07EC8" w:rsidP="00C07EC8">
      <w:pPr>
        <w:pStyle w:val="ListParagraph"/>
        <w:numPr>
          <w:ilvl w:val="0"/>
          <w:numId w:val="11"/>
        </w:numPr>
        <w:autoSpaceDE w:val="0"/>
        <w:autoSpaceDN w:val="0"/>
        <w:adjustRightInd w:val="0"/>
        <w:spacing w:after="0" w:line="240" w:lineRule="auto"/>
        <w:rPr>
          <w:color w:val="C0504D" w:themeColor="accent2"/>
        </w:rPr>
      </w:pPr>
      <w:r>
        <w:rPr>
          <w:i/>
          <w:color w:val="C0504D" w:themeColor="accent2"/>
        </w:rPr>
        <w:t xml:space="preserve">male </w:t>
      </w:r>
      <w:r w:rsidRPr="00C07EC8">
        <w:rPr>
          <w:color w:val="C0504D" w:themeColor="accent2"/>
        </w:rPr>
        <w:t>– a</w:t>
      </w:r>
      <w:r>
        <w:rPr>
          <w:i/>
          <w:color w:val="C0504D" w:themeColor="accent2"/>
        </w:rPr>
        <w:t xml:space="preserve"> </w:t>
      </w:r>
      <w:r w:rsidRPr="00C07EC8">
        <w:rPr>
          <w:color w:val="C0504D" w:themeColor="accent2"/>
        </w:rPr>
        <w:t xml:space="preserve">covariate named </w:t>
      </w:r>
      <w:r w:rsidRPr="00C07EC8">
        <w:rPr>
          <w:i/>
          <w:color w:val="C0504D" w:themeColor="accent2"/>
        </w:rPr>
        <w:t>male</w:t>
      </w:r>
      <w:r w:rsidRPr="00C07EC8">
        <w:rPr>
          <w:color w:val="C0504D" w:themeColor="accent2"/>
        </w:rPr>
        <w:t xml:space="preserve"> must be included in one of the five tables in order to give a distribution of the sex of individuals in the study population, with entries as 0 for female and 1 for male.</w:t>
      </w:r>
    </w:p>
    <w:p w14:paraId="0CAF4A45" w14:textId="6DCEED22" w:rsidR="007A4EAB" w:rsidRDefault="007A4EAB" w:rsidP="007A4EAB">
      <w:pPr>
        <w:pStyle w:val="NoSpacing"/>
        <w:numPr>
          <w:ilvl w:val="0"/>
          <w:numId w:val="11"/>
        </w:numPr>
        <w:rPr>
          <w:color w:val="C0504D" w:themeColor="accent2"/>
        </w:rPr>
      </w:pPr>
      <w:r w:rsidRPr="002A5FF3">
        <w:rPr>
          <w:i/>
          <w:color w:val="C0504D" w:themeColor="accent2"/>
        </w:rPr>
        <w:t>age</w:t>
      </w:r>
      <w:r>
        <w:rPr>
          <w:color w:val="C0504D" w:themeColor="accent2"/>
        </w:rPr>
        <w:t xml:space="preserve"> </w:t>
      </w:r>
      <w:r w:rsidRPr="002A5FF3">
        <w:rPr>
          <w:color w:val="C0504D" w:themeColor="accent2"/>
        </w:rPr>
        <w:t>OR</w:t>
      </w:r>
      <w:r w:rsidRPr="002A5FF3">
        <w:rPr>
          <w:i/>
          <w:color w:val="C0504D" w:themeColor="accent2"/>
        </w:rPr>
        <w:t xml:space="preserve"> agegroup</w:t>
      </w:r>
      <w:r w:rsidRPr="002A5FF3">
        <w:rPr>
          <w:color w:val="C0504D" w:themeColor="accent2"/>
        </w:rPr>
        <w:t xml:space="preserve"> – </w:t>
      </w:r>
      <w:r>
        <w:rPr>
          <w:color w:val="C0504D" w:themeColor="accent2"/>
        </w:rPr>
        <w:t>age of individual at study start. One of these metrics must be included either as a continuous covariate (</w:t>
      </w:r>
      <w:r>
        <w:rPr>
          <w:i/>
          <w:color w:val="C0504D" w:themeColor="accent2"/>
        </w:rPr>
        <w:t>age</w:t>
      </w:r>
      <w:r>
        <w:rPr>
          <w:color w:val="C0504D" w:themeColor="accent2"/>
        </w:rPr>
        <w:t>) in the section above or as a categorical covariate in one of the five tables in this section.</w:t>
      </w:r>
    </w:p>
    <w:p w14:paraId="3BC0F05D" w14:textId="77777777" w:rsidR="007A4EAB" w:rsidRDefault="007A4EAB" w:rsidP="007A4EAB">
      <w:pPr>
        <w:pStyle w:val="NoSpacing"/>
        <w:numPr>
          <w:ilvl w:val="1"/>
          <w:numId w:val="11"/>
        </w:numPr>
        <w:rPr>
          <w:color w:val="C0504D" w:themeColor="accent2"/>
        </w:rPr>
      </w:pPr>
      <w:r>
        <w:rPr>
          <w:color w:val="C0504D" w:themeColor="accent2"/>
        </w:rPr>
        <w:t xml:space="preserve">If </w:t>
      </w:r>
      <w:r>
        <w:rPr>
          <w:i/>
          <w:color w:val="C0504D" w:themeColor="accent2"/>
        </w:rPr>
        <w:t>age</w:t>
      </w:r>
      <w:r>
        <w:rPr>
          <w:color w:val="C0504D" w:themeColor="accent2"/>
        </w:rPr>
        <w:t xml:space="preserve"> is specified:</w:t>
      </w:r>
    </w:p>
    <w:p w14:paraId="73D1FB92" w14:textId="77777777" w:rsidR="007A4EAB" w:rsidRDefault="007A4EAB" w:rsidP="007A4EAB">
      <w:pPr>
        <w:pStyle w:val="NoSpacing"/>
        <w:numPr>
          <w:ilvl w:val="2"/>
          <w:numId w:val="11"/>
        </w:numPr>
        <w:rPr>
          <w:color w:val="C0504D" w:themeColor="accent2"/>
        </w:rPr>
      </w:pPr>
      <w:r>
        <w:rPr>
          <w:color w:val="C0504D" w:themeColor="accent2"/>
        </w:rPr>
        <w:t>Use single integers, e.g. 64</w:t>
      </w:r>
      <w:del w:id="133" w:author="Leslie Mallinger" w:date="2013-07-15T10:56:00Z">
        <w:r w:rsidDel="00D87CA2">
          <w:rPr>
            <w:color w:val="C0504D" w:themeColor="accent2"/>
          </w:rPr>
          <w:delText xml:space="preserve">. </w:delText>
        </w:r>
      </w:del>
    </w:p>
    <w:p w14:paraId="59ACFD6F" w14:textId="30E4546A" w:rsidR="007A4EAB" w:rsidDel="002C205C" w:rsidRDefault="007A4EAB" w:rsidP="007A4EAB">
      <w:pPr>
        <w:pStyle w:val="NoSpacing"/>
        <w:numPr>
          <w:ilvl w:val="2"/>
          <w:numId w:val="11"/>
        </w:numPr>
        <w:rPr>
          <w:del w:id="134" w:author="Leslie Mallinger" w:date="2013-07-12T17:38:00Z"/>
          <w:color w:val="C0504D" w:themeColor="accent2"/>
        </w:rPr>
      </w:pPr>
      <w:del w:id="135" w:author="Leslie Mallinger" w:date="2013-07-12T17:38:00Z">
        <w:r w:rsidDel="002C205C">
          <w:rPr>
            <w:color w:val="C0504D" w:themeColor="accent2"/>
          </w:rPr>
          <w:delText xml:space="preserve">Age groupings can be specified in the </w:delText>
        </w:r>
        <w:r w:rsidDel="002C205C">
          <w:rPr>
            <w:b/>
            <w:color w:val="C0504D" w:themeColor="accent2"/>
          </w:rPr>
          <w:delText>Age groups</w:delText>
        </w:r>
        <w:r w:rsidDel="002C205C">
          <w:rPr>
            <w:color w:val="C0504D" w:themeColor="accent2"/>
          </w:rPr>
          <w:delText xml:space="preserve"> section below if time to disease-related events varies by age group</w:delText>
        </w:r>
      </w:del>
    </w:p>
    <w:p w14:paraId="5C836CA8" w14:textId="77777777" w:rsidR="007A4EAB" w:rsidRDefault="007A4EAB" w:rsidP="007A4EAB">
      <w:pPr>
        <w:pStyle w:val="NoSpacing"/>
        <w:numPr>
          <w:ilvl w:val="1"/>
          <w:numId w:val="11"/>
        </w:numPr>
        <w:rPr>
          <w:color w:val="C0504D" w:themeColor="accent2"/>
        </w:rPr>
      </w:pPr>
      <w:r>
        <w:rPr>
          <w:color w:val="C0504D" w:themeColor="accent2"/>
        </w:rPr>
        <w:t xml:space="preserve">If </w:t>
      </w:r>
      <w:r>
        <w:rPr>
          <w:i/>
          <w:color w:val="C0504D" w:themeColor="accent2"/>
        </w:rPr>
        <w:t>agegroup</w:t>
      </w:r>
      <w:r>
        <w:rPr>
          <w:color w:val="C0504D" w:themeColor="accent2"/>
        </w:rPr>
        <w:t xml:space="preserve"> is specified:</w:t>
      </w:r>
    </w:p>
    <w:p w14:paraId="38EC40FF" w14:textId="77777777" w:rsidR="007A4EAB" w:rsidRDefault="007A4EAB" w:rsidP="007A4EAB">
      <w:pPr>
        <w:pStyle w:val="NoSpacing"/>
        <w:numPr>
          <w:ilvl w:val="2"/>
          <w:numId w:val="11"/>
        </w:numPr>
        <w:rPr>
          <w:color w:val="C0504D" w:themeColor="accent2"/>
        </w:rPr>
      </w:pPr>
      <w:r>
        <w:rPr>
          <w:color w:val="C0504D" w:themeColor="accent2"/>
        </w:rPr>
        <w:t>Use two integers separated by a dash, e.g. 60-64</w:t>
      </w:r>
    </w:p>
    <w:p w14:paraId="3D194B9B" w14:textId="3FD6706D" w:rsidR="00C07EC8" w:rsidRDefault="007A4EAB" w:rsidP="007A4EAB">
      <w:pPr>
        <w:pStyle w:val="NoSpacing"/>
        <w:numPr>
          <w:ilvl w:val="2"/>
          <w:numId w:val="11"/>
        </w:numPr>
        <w:rPr>
          <w:ins w:id="136" w:author="Leslie Mallinger" w:date="2013-07-03T14:59:00Z"/>
          <w:color w:val="C0504D" w:themeColor="accent2"/>
        </w:rPr>
      </w:pPr>
      <w:r>
        <w:rPr>
          <w:color w:val="C0504D" w:themeColor="accent2"/>
        </w:rPr>
        <w:t>The model will assign a single-year age to each individual according to a uniform distribution within the age range</w:t>
      </w:r>
    </w:p>
    <w:p w14:paraId="22377436" w14:textId="3D2D2977" w:rsidR="0058014D" w:rsidRPr="00FE4033" w:rsidRDefault="0058014D" w:rsidP="00FE4033">
      <w:pPr>
        <w:pStyle w:val="NoSpacing"/>
        <w:numPr>
          <w:ilvl w:val="0"/>
          <w:numId w:val="11"/>
        </w:numPr>
        <w:rPr>
          <w:color w:val="C0504D" w:themeColor="accent2"/>
        </w:rPr>
      </w:pPr>
      <w:ins w:id="137" w:author="Leslie Mallinger" w:date="2013-07-03T14:59:00Z">
        <w:r>
          <w:rPr>
            <w:i/>
            <w:color w:val="C0504D" w:themeColor="accent2"/>
          </w:rPr>
          <w:t>stage</w:t>
        </w:r>
        <w:r>
          <w:rPr>
            <w:color w:val="C0504D" w:themeColor="accent2"/>
          </w:rPr>
          <w:t xml:space="preserve"> – </w:t>
        </w:r>
      </w:ins>
      <w:ins w:id="138" w:author="Leslie Mallinger" w:date="2013-07-03T15:00:00Z">
        <w:r>
          <w:rPr>
            <w:color w:val="C0504D" w:themeColor="accent2"/>
          </w:rPr>
          <w:t xml:space="preserve">a covariate named </w:t>
        </w:r>
        <w:r w:rsidRPr="00FE4033">
          <w:rPr>
            <w:color w:val="C0504D" w:themeColor="accent2"/>
          </w:rPr>
          <w:t>stage</w:t>
        </w:r>
        <w:r>
          <w:rPr>
            <w:color w:val="C0504D" w:themeColor="accent2"/>
          </w:rPr>
          <w:t xml:space="preserve"> must be included in one of the five tables in order to give a distribution of </w:t>
        </w:r>
      </w:ins>
      <w:ins w:id="139" w:author="Leslie Mallinger" w:date="2013-07-03T14:59:00Z">
        <w:r w:rsidRPr="00FE4033">
          <w:rPr>
            <w:color w:val="C0504D" w:themeColor="accent2"/>
          </w:rPr>
          <w:t>disease</w:t>
        </w:r>
        <w:r>
          <w:rPr>
            <w:color w:val="C0504D" w:themeColor="accent2"/>
          </w:rPr>
          <w:t xml:space="preserve"> stage at clinical incidence</w:t>
        </w:r>
      </w:ins>
      <w:ins w:id="140" w:author="Leslie Mallinger" w:date="2013-07-03T15:00:00Z">
        <w:r>
          <w:rPr>
            <w:color w:val="C0504D" w:themeColor="accent2"/>
          </w:rPr>
          <w:t>.</w:t>
        </w:r>
      </w:ins>
    </w:p>
    <w:p w14:paraId="30D54750" w14:textId="77777777" w:rsidR="00EC6843" w:rsidRDefault="00EC6843" w:rsidP="00EC6843">
      <w:pPr>
        <w:autoSpaceDE w:val="0"/>
        <w:autoSpaceDN w:val="0"/>
        <w:adjustRightInd w:val="0"/>
        <w:spacing w:after="0" w:line="240" w:lineRule="auto"/>
        <w:rPr>
          <w:color w:val="C0504D" w:themeColor="accent2"/>
        </w:rPr>
      </w:pPr>
    </w:p>
    <w:p w14:paraId="7F42A454" w14:textId="2F5DFBFF" w:rsidR="00917734" w:rsidRDefault="00EC6843" w:rsidP="00322D0C">
      <w:pPr>
        <w:autoSpaceDE w:val="0"/>
        <w:autoSpaceDN w:val="0"/>
        <w:adjustRightInd w:val="0"/>
        <w:spacing w:after="0" w:line="240" w:lineRule="auto"/>
        <w:rPr>
          <w:color w:val="C0504D" w:themeColor="accent2"/>
        </w:rPr>
      </w:pPr>
      <w:r>
        <w:rPr>
          <w:color w:val="C0504D" w:themeColor="accent2"/>
        </w:rPr>
        <w:t xml:space="preserve">Additional </w:t>
      </w:r>
      <w:r w:rsidR="00EA18ED">
        <w:rPr>
          <w:color w:val="C0504D" w:themeColor="accent2"/>
        </w:rPr>
        <w:t xml:space="preserve">columns or </w:t>
      </w:r>
      <w:r w:rsidR="00884E5E">
        <w:rPr>
          <w:color w:val="C0504D" w:themeColor="accent2"/>
        </w:rPr>
        <w:t xml:space="preserve">tables </w:t>
      </w:r>
      <w:r>
        <w:rPr>
          <w:color w:val="C0504D" w:themeColor="accent2"/>
        </w:rPr>
        <w:t xml:space="preserve">may be included for covariates that have an effect on time from </w:t>
      </w:r>
      <w:del w:id="141" w:author="Leslie Mallinger" w:date="2013-07-03T14:58:00Z">
        <w:r w:rsidDel="00FA787B">
          <w:rPr>
            <w:color w:val="C0504D" w:themeColor="accent2"/>
          </w:rPr>
          <w:delText xml:space="preserve">study start to disease incidence, time from disease </w:delText>
        </w:r>
      </w:del>
      <w:ins w:id="142" w:author="Leslie Mallinger" w:date="2013-07-03T14:58:00Z">
        <w:r w:rsidR="00FA787B">
          <w:rPr>
            <w:color w:val="C0504D" w:themeColor="accent2"/>
          </w:rPr>
          <w:t xml:space="preserve">clinical </w:t>
        </w:r>
      </w:ins>
      <w:r>
        <w:rPr>
          <w:color w:val="C0504D" w:themeColor="accent2"/>
        </w:rPr>
        <w:t>incidence to disease-specific death</w:t>
      </w:r>
      <w:del w:id="143" w:author="Leslie Mallinger" w:date="2013-07-03T14:58:00Z">
        <w:r w:rsidDel="00FA787B">
          <w:rPr>
            <w:color w:val="C0504D" w:themeColor="accent2"/>
          </w:rPr>
          <w:delText>, or time from study start to other-cause death</w:delText>
        </w:r>
      </w:del>
      <w:r>
        <w:rPr>
          <w:color w:val="C0504D" w:themeColor="accent2"/>
        </w:rPr>
        <w:t>.</w:t>
      </w:r>
      <w:r w:rsidR="00747918" w:rsidRPr="00D25F6A">
        <w:rPr>
          <w:color w:val="C0504D" w:themeColor="accent2"/>
        </w:rPr>
        <w:t>}</w:t>
      </w:r>
    </w:p>
    <w:p w14:paraId="731B7C35" w14:textId="3D6F39F1" w:rsidR="00B5042C" w:rsidRPr="00B5042C" w:rsidRDefault="00B5042C" w:rsidP="00322D0C">
      <w:pPr>
        <w:autoSpaceDE w:val="0"/>
        <w:autoSpaceDN w:val="0"/>
        <w:adjustRightInd w:val="0"/>
        <w:spacing w:after="0" w:line="240" w:lineRule="auto"/>
        <w:rPr>
          <w:rFonts w:ascii="CMR10" w:hAnsi="CMR10" w:cs="CMR10"/>
          <w:b/>
        </w:rPr>
      </w:pPr>
      <w:r>
        <w:rPr>
          <w:rFonts w:ascii="CMR10" w:hAnsi="CMR10" w:cs="CMR10"/>
          <w:b/>
        </w:rPr>
        <w:t>${categorical_chars1} , ${categorical_chars2}, …, ${categorical_chars5}</w:t>
      </w:r>
    </w:p>
    <w:p w14:paraId="3D215950" w14:textId="436C1CEA" w:rsidR="004070EE" w:rsidRPr="004070EE" w:rsidRDefault="004070EE" w:rsidP="00E33E8E">
      <w:pPr>
        <w:pStyle w:val="NoSpacing"/>
        <w:numPr>
          <w:ilvl w:val="0"/>
          <w:numId w:val="12"/>
        </w:numPr>
        <w:rPr>
          <w:b/>
        </w:rPr>
      </w:pPr>
      <w:r>
        <w:t>For web interface:</w:t>
      </w:r>
    </w:p>
    <w:p w14:paraId="26DBF893" w14:textId="61DF1145" w:rsidR="004070EE" w:rsidRPr="004070EE" w:rsidRDefault="004070EE" w:rsidP="004070EE">
      <w:pPr>
        <w:pStyle w:val="NoSpacing"/>
        <w:numPr>
          <w:ilvl w:val="1"/>
          <w:numId w:val="12"/>
        </w:numPr>
        <w:rPr>
          <w:b/>
        </w:rPr>
      </w:pPr>
      <w:r w:rsidRPr="001B28CD">
        <w:t>Freeform string</w:t>
      </w:r>
    </w:p>
    <w:p w14:paraId="2CD388A6" w14:textId="4DF31C2B" w:rsidR="00747918" w:rsidRPr="00D1287C" w:rsidRDefault="00747918" w:rsidP="004070EE">
      <w:pPr>
        <w:pStyle w:val="NoSpacing"/>
        <w:numPr>
          <w:ilvl w:val="1"/>
          <w:numId w:val="12"/>
        </w:numPr>
        <w:rPr>
          <w:b/>
        </w:rPr>
      </w:pPr>
      <w:r w:rsidRPr="001B28CD">
        <w:lastRenderedPageBreak/>
        <w:t>Default</w:t>
      </w:r>
      <w:r w:rsidR="00D1287C">
        <w:t xml:space="preserve"> categorical_chars1</w:t>
      </w:r>
      <w:r w:rsidR="003C79D5">
        <w:t xml:space="preserve"> </w:t>
      </w:r>
      <w:r w:rsidRPr="001B28CD">
        <w:t>=</w:t>
      </w:r>
      <w:r w:rsidR="005A4AF7">
        <w:t xml:space="preserve"> </w:t>
      </w:r>
      <w:del w:id="144" w:author="Leslie Mallinger" w:date="2013-07-03T14:58:00Z">
        <w:r w:rsidR="005A4AF7" w:rsidRPr="00FE4033" w:rsidDel="009E133A">
          <w:rPr>
            <w:highlight w:val="yellow"/>
          </w:rPr>
          <w:delText>“</w:delText>
        </w:r>
        <w:r w:rsidR="004C2AF0" w:rsidRPr="00FE4033" w:rsidDel="009E133A">
          <w:rPr>
            <w:highlight w:val="yellow"/>
          </w:rPr>
          <w:delText>rx,history,prop\n0,0,0.874\n0,1,0.126\n1,0,0.876\n1,1,0.133</w:delText>
        </w:r>
        <w:r w:rsidRPr="00FE4033" w:rsidDel="009E133A">
          <w:rPr>
            <w:highlight w:val="yellow"/>
          </w:rPr>
          <w:delText>”</w:delText>
        </w:r>
      </w:del>
      <w:ins w:id="145" w:author="Leslie Mallinger" w:date="2013-07-03T14:58:00Z">
        <w:r w:rsidR="009E133A" w:rsidRPr="00FE4033">
          <w:rPr>
            <w:highlight w:val="yellow"/>
          </w:rPr>
          <w:t>FIXME</w:t>
        </w:r>
      </w:ins>
    </w:p>
    <w:p w14:paraId="3BA6BB31" w14:textId="0DD68B04" w:rsidR="00D1287C" w:rsidRPr="00D1287C" w:rsidRDefault="00D1287C" w:rsidP="004070EE">
      <w:pPr>
        <w:pStyle w:val="NoSpacing"/>
        <w:numPr>
          <w:ilvl w:val="1"/>
          <w:numId w:val="12"/>
        </w:numPr>
        <w:rPr>
          <w:b/>
        </w:rPr>
      </w:pPr>
      <w:r>
        <w:t>Default categorical_chars2</w:t>
      </w:r>
      <w:r w:rsidR="003C79D5">
        <w:t xml:space="preserve"> </w:t>
      </w:r>
      <w:r>
        <w:t>=</w:t>
      </w:r>
      <w:r w:rsidR="003C79D5">
        <w:t xml:space="preserve"> </w:t>
      </w:r>
      <w:del w:id="146" w:author="Leslie Mallinger" w:date="2013-07-03T14:58:00Z">
        <w:r w:rsidRPr="00FE4033" w:rsidDel="009E133A">
          <w:rPr>
            <w:highlight w:val="yellow"/>
          </w:rPr>
          <w:delText>”</w:delText>
        </w:r>
        <w:r w:rsidR="00303061" w:rsidRPr="00FE4033" w:rsidDel="009E133A">
          <w:rPr>
            <w:highlight w:val="yellow"/>
          </w:rPr>
          <w:delText>male,prop\n1,1</w:delText>
        </w:r>
        <w:r w:rsidRPr="00FE4033" w:rsidDel="009E133A">
          <w:rPr>
            <w:highlight w:val="yellow"/>
          </w:rPr>
          <w:delText>”</w:delText>
        </w:r>
      </w:del>
      <w:ins w:id="147" w:author="Leslie Mallinger" w:date="2013-07-03T14:58:00Z">
        <w:r w:rsidR="009E133A" w:rsidRPr="00FE4033">
          <w:rPr>
            <w:highlight w:val="yellow"/>
          </w:rPr>
          <w:t>FIXME</w:t>
        </w:r>
      </w:ins>
    </w:p>
    <w:p w14:paraId="7F3BAE0B" w14:textId="0C1E3A8C" w:rsidR="00D1287C" w:rsidRPr="00D1287C" w:rsidRDefault="00D1287C" w:rsidP="004070EE">
      <w:pPr>
        <w:pStyle w:val="NoSpacing"/>
        <w:numPr>
          <w:ilvl w:val="1"/>
          <w:numId w:val="12"/>
        </w:numPr>
        <w:rPr>
          <w:b/>
        </w:rPr>
      </w:pPr>
      <w:r>
        <w:t>Default categorical_chars3</w:t>
      </w:r>
      <w:r w:rsidR="003C79D5">
        <w:t xml:space="preserve"> </w:t>
      </w:r>
      <w:r>
        <w:t>=</w:t>
      </w:r>
      <w:r w:rsidR="003C79D5">
        <w:t xml:space="preserve"> </w:t>
      </w:r>
      <w:r>
        <w:t>””</w:t>
      </w:r>
    </w:p>
    <w:p w14:paraId="2FD81401" w14:textId="7EB8C401" w:rsidR="00D1287C" w:rsidRPr="00D1287C" w:rsidRDefault="00D1287C" w:rsidP="004070EE">
      <w:pPr>
        <w:pStyle w:val="NoSpacing"/>
        <w:numPr>
          <w:ilvl w:val="1"/>
          <w:numId w:val="12"/>
        </w:numPr>
        <w:rPr>
          <w:b/>
        </w:rPr>
      </w:pPr>
      <w:r>
        <w:t>Default categorical_chars4</w:t>
      </w:r>
      <w:r w:rsidR="003C79D5">
        <w:t xml:space="preserve"> </w:t>
      </w:r>
      <w:r>
        <w:t>=</w:t>
      </w:r>
      <w:r w:rsidR="003C79D5">
        <w:t xml:space="preserve"> </w:t>
      </w:r>
      <w:r>
        <w:t>””</w:t>
      </w:r>
    </w:p>
    <w:p w14:paraId="2C72C7EE" w14:textId="11444E95" w:rsidR="00D1287C" w:rsidRPr="00672EB2" w:rsidRDefault="00D1287C" w:rsidP="004070EE">
      <w:pPr>
        <w:pStyle w:val="NoSpacing"/>
        <w:numPr>
          <w:ilvl w:val="1"/>
          <w:numId w:val="12"/>
        </w:numPr>
        <w:rPr>
          <w:b/>
        </w:rPr>
      </w:pPr>
      <w:r>
        <w:t>Default categorical_chars5</w:t>
      </w:r>
      <w:r w:rsidR="003C79D5">
        <w:t xml:space="preserve"> </w:t>
      </w:r>
      <w:r>
        <w:t>=</w:t>
      </w:r>
      <w:r w:rsidR="003C79D5">
        <w:t xml:space="preserve"> </w:t>
      </w:r>
      <w:r>
        <w:t>””</w:t>
      </w:r>
    </w:p>
    <w:p w14:paraId="4115D130" w14:textId="693172A1" w:rsidR="00672EB2" w:rsidRPr="00D644DD" w:rsidRDefault="00672EB2" w:rsidP="00E33E8E">
      <w:pPr>
        <w:pStyle w:val="NoSpacing"/>
        <w:numPr>
          <w:ilvl w:val="0"/>
          <w:numId w:val="12"/>
        </w:numPr>
        <w:rPr>
          <w:b/>
        </w:rPr>
      </w:pPr>
      <w:r>
        <w:t xml:space="preserve">For downloadable </w:t>
      </w:r>
      <w:r w:rsidR="007B4147">
        <w:t>program</w:t>
      </w:r>
      <w:r>
        <w:t>:</w:t>
      </w:r>
    </w:p>
    <w:p w14:paraId="3E556C06" w14:textId="57EC9903" w:rsidR="00D644DD" w:rsidRPr="00D644DD" w:rsidRDefault="00672EB2" w:rsidP="00D644DD">
      <w:pPr>
        <w:pStyle w:val="NoSpacing"/>
        <w:numPr>
          <w:ilvl w:val="1"/>
          <w:numId w:val="12"/>
        </w:numPr>
        <w:rPr>
          <w:b/>
        </w:rPr>
      </w:pPr>
      <w:r>
        <w:t>This section will have to be largely user-</w:t>
      </w:r>
      <w:r w:rsidR="00421852">
        <w:t>drive</w:t>
      </w:r>
      <w:r w:rsidR="00C9771B">
        <w:t>n</w:t>
      </w:r>
      <w:r>
        <w:t xml:space="preserve">, as it’s analogous to the part where they choose the filepath for input data if they had chosen to use individual-level data rather than covariate proportions. </w:t>
      </w:r>
      <w:r w:rsidR="00D644DD">
        <w:t xml:space="preserve">I’d envision this section with five empty tables, or perhaps with five tables populated with a single </w:t>
      </w:r>
      <w:r w:rsidR="00BA42F0">
        <w:rPr>
          <w:i/>
        </w:rPr>
        <w:t>prop</w:t>
      </w:r>
      <w:r w:rsidR="00D644DD">
        <w:t xml:space="preserve"> column but not much else. The remainder of formatting depends heavily on how users choose to input their data. </w:t>
      </w:r>
      <w:r>
        <w:t>See below for formatting requirements.</w:t>
      </w:r>
    </w:p>
    <w:p w14:paraId="6AEE823B" w14:textId="64C30D2F" w:rsidR="00BF5855" w:rsidRPr="00C91A02" w:rsidRDefault="00BF5855" w:rsidP="00E33E8E">
      <w:pPr>
        <w:pStyle w:val="NoSpacing"/>
        <w:numPr>
          <w:ilvl w:val="0"/>
          <w:numId w:val="12"/>
        </w:numPr>
        <w:rPr>
          <w:b/>
        </w:rPr>
      </w:pPr>
      <w:r>
        <w:t>Check for the following formatting</w:t>
      </w:r>
      <w:r w:rsidR="00702CBD">
        <w:t xml:space="preserve"> </w:t>
      </w:r>
      <w:r w:rsidR="00A5255D" w:rsidRPr="00A5255D">
        <w:t>FOR EACH TABLE</w:t>
      </w:r>
      <w:r>
        <w:t>:</w:t>
      </w:r>
    </w:p>
    <w:p w14:paraId="0F879A51" w14:textId="0A56FD98" w:rsidR="00C91A02" w:rsidRPr="00BF5855" w:rsidRDefault="00C91A02" w:rsidP="00E33E8E">
      <w:pPr>
        <w:pStyle w:val="NoSpacing"/>
        <w:numPr>
          <w:ilvl w:val="1"/>
          <w:numId w:val="12"/>
        </w:numPr>
        <w:rPr>
          <w:b/>
        </w:rPr>
      </w:pPr>
      <w:r>
        <w:t xml:space="preserve">Variable named </w:t>
      </w:r>
      <w:r w:rsidR="00A5255D">
        <w:rPr>
          <w:i/>
        </w:rPr>
        <w:t>prop</w:t>
      </w:r>
    </w:p>
    <w:p w14:paraId="6037C527" w14:textId="77777777" w:rsidR="00C91A02" w:rsidRPr="00FE4033" w:rsidRDefault="00C91A02" w:rsidP="00E33E8E">
      <w:pPr>
        <w:pStyle w:val="NoSpacing"/>
        <w:numPr>
          <w:ilvl w:val="2"/>
          <w:numId w:val="12"/>
        </w:numPr>
        <w:rPr>
          <w:ins w:id="148" w:author="Leslie Mallinger" w:date="2013-07-03T14:59:00Z"/>
          <w:b/>
        </w:rPr>
      </w:pPr>
      <w:r>
        <w:t>Exists</w:t>
      </w:r>
    </w:p>
    <w:p w14:paraId="66497410" w14:textId="2AF68718" w:rsidR="00C95B61" w:rsidRPr="00D32EDA" w:rsidRDefault="00C95B61" w:rsidP="00E33E8E">
      <w:pPr>
        <w:pStyle w:val="NoSpacing"/>
        <w:numPr>
          <w:ilvl w:val="2"/>
          <w:numId w:val="12"/>
        </w:numPr>
        <w:rPr>
          <w:b/>
        </w:rPr>
      </w:pPr>
      <w:ins w:id="149" w:author="Leslie Mallinger" w:date="2013-07-03T14:59:00Z">
        <w:r>
          <w:t>Sums to 1</w:t>
        </w:r>
      </w:ins>
    </w:p>
    <w:p w14:paraId="56935E0E" w14:textId="1E8D052B" w:rsidR="00C91A02" w:rsidRPr="003F475B" w:rsidDel="00C95B61" w:rsidRDefault="00A4512C" w:rsidP="00FE4033">
      <w:pPr>
        <w:pStyle w:val="NoSpacing"/>
        <w:ind w:left="2880"/>
        <w:rPr>
          <w:del w:id="150" w:author="Leslie Mallinger" w:date="2013-07-03T14:59:00Z"/>
          <w:b/>
        </w:rPr>
      </w:pPr>
      <w:del w:id="151" w:author="Leslie Mallinger" w:date="2013-07-03T14:59:00Z">
        <w:r w:rsidDel="00C95B61">
          <w:delText xml:space="preserve">IF </w:delText>
        </w:r>
        <w:r w:rsidDel="00C95B61">
          <w:rPr>
            <w:i/>
          </w:rPr>
          <w:delText xml:space="preserve">rx </w:delText>
        </w:r>
        <w:r w:rsidR="00C91A02" w:rsidRPr="00D32EDA" w:rsidDel="00C95B61">
          <w:delText>variable</w:delText>
        </w:r>
        <w:r w:rsidR="00C91A02" w:rsidDel="00C95B61">
          <w:delText xml:space="preserve"> exists</w:delText>
        </w:r>
      </w:del>
    </w:p>
    <w:p w14:paraId="6E8C26B6" w14:textId="7CE7E761" w:rsidR="00C91A02" w:rsidRPr="003F475B" w:rsidDel="00C95B61" w:rsidRDefault="00B24746" w:rsidP="00FE4033">
      <w:pPr>
        <w:pStyle w:val="NoSpacing"/>
        <w:ind w:left="2880"/>
        <w:rPr>
          <w:del w:id="152" w:author="Leslie Mallinger" w:date="2013-07-03T14:59:00Z"/>
          <w:b/>
        </w:rPr>
      </w:pPr>
      <w:del w:id="153" w:author="Leslie Mallinger" w:date="2013-07-03T14:59:00Z">
        <w:r w:rsidDel="00C95B61">
          <w:rPr>
            <w:i/>
          </w:rPr>
          <w:delText>prop</w:delText>
        </w:r>
        <w:r w:rsidR="00C91A02" w:rsidDel="00C95B61">
          <w:delText xml:space="preserve"> must sum to 1 for each </w:delText>
        </w:r>
        <w:r w:rsidDel="00C95B61">
          <w:rPr>
            <w:i/>
          </w:rPr>
          <w:delText>rx</w:delText>
        </w:r>
        <w:r w:rsidR="00C91A02" w:rsidDel="00C95B61">
          <w:delText xml:space="preserve"> group</w:delText>
        </w:r>
      </w:del>
    </w:p>
    <w:p w14:paraId="11B5F5FA" w14:textId="4A958CDA" w:rsidR="00C91A02" w:rsidRPr="00485A31" w:rsidDel="00C95B61" w:rsidRDefault="009A6C09" w:rsidP="00FE4033">
      <w:pPr>
        <w:pStyle w:val="NoSpacing"/>
        <w:ind w:left="2880"/>
        <w:rPr>
          <w:del w:id="154" w:author="Leslie Mallinger" w:date="2013-07-03T14:59:00Z"/>
          <w:b/>
        </w:rPr>
      </w:pPr>
      <w:del w:id="155" w:author="Leslie Mallinger" w:date="2013-07-03T14:59:00Z">
        <w:r w:rsidRPr="009A6C09" w:rsidDel="00C95B61">
          <w:delText>Otherwise</w:delText>
        </w:r>
        <w:r w:rsidR="00C91A02" w:rsidDel="00C95B61">
          <w:delText>,</w:delText>
        </w:r>
      </w:del>
    </w:p>
    <w:p w14:paraId="0CAA33D7" w14:textId="397CD5C5" w:rsidR="00C91A02" w:rsidRPr="009D1AF8" w:rsidDel="00C95B61" w:rsidRDefault="009A6C09" w:rsidP="00FE4033">
      <w:pPr>
        <w:pStyle w:val="NoSpacing"/>
        <w:ind w:left="2880"/>
        <w:rPr>
          <w:del w:id="156" w:author="Leslie Mallinger" w:date="2013-07-03T14:59:00Z"/>
          <w:b/>
        </w:rPr>
      </w:pPr>
      <w:del w:id="157" w:author="Leslie Mallinger" w:date="2013-07-03T14:59:00Z">
        <w:r w:rsidDel="00C95B61">
          <w:rPr>
            <w:i/>
          </w:rPr>
          <w:delText>prop</w:delText>
        </w:r>
        <w:r w:rsidR="00C91A02" w:rsidDel="00C95B61">
          <w:delText xml:space="preserve"> must sum to 1 for the entire table</w:delText>
        </w:r>
      </w:del>
    </w:p>
    <w:p w14:paraId="78938589" w14:textId="2B5D63BC" w:rsidR="00C91A02" w:rsidRPr="009D1AF8" w:rsidDel="00C95B61" w:rsidRDefault="00C91A02" w:rsidP="00E33E8E">
      <w:pPr>
        <w:pStyle w:val="NoSpacing"/>
        <w:numPr>
          <w:ilvl w:val="1"/>
          <w:numId w:val="12"/>
        </w:numPr>
        <w:rPr>
          <w:del w:id="158" w:author="Leslie Mallinger" w:date="2013-07-03T14:59:00Z"/>
          <w:b/>
        </w:rPr>
      </w:pPr>
      <w:del w:id="159" w:author="Leslie Mallinger" w:date="2013-07-03T14:59:00Z">
        <w:r w:rsidDel="00C95B61">
          <w:delText xml:space="preserve">Variable </w:delText>
        </w:r>
        <w:r w:rsidR="009439B8" w:rsidDel="00C95B61">
          <w:delText xml:space="preserve">named </w:delText>
        </w:r>
        <w:r w:rsidR="009439B8" w:rsidDel="00C95B61">
          <w:rPr>
            <w:i/>
          </w:rPr>
          <w:delText>rx</w:delText>
        </w:r>
      </w:del>
    </w:p>
    <w:p w14:paraId="2F30B9DD" w14:textId="47BAEA2A" w:rsidR="005E6948" w:rsidRPr="00567004" w:rsidDel="00C95B61" w:rsidRDefault="00494D6B" w:rsidP="00567004">
      <w:pPr>
        <w:pStyle w:val="NoSpacing"/>
        <w:numPr>
          <w:ilvl w:val="2"/>
          <w:numId w:val="12"/>
        </w:numPr>
        <w:rPr>
          <w:del w:id="160" w:author="Leslie Mallinger" w:date="2013-07-03T14:59:00Z"/>
        </w:rPr>
      </w:pPr>
      <w:del w:id="161" w:author="Leslie Mallinger" w:date="2013-07-03T14:59:00Z">
        <w:r w:rsidDel="00C95B61">
          <w:delText>IF</w:delText>
        </w:r>
        <w:r w:rsidR="00C91A02" w:rsidDel="00C95B61">
          <w:delText xml:space="preserve"> it exists, has values 0 </w:delText>
        </w:r>
        <w:r w:rsidR="0028574B" w:rsidDel="00C95B61">
          <w:delText xml:space="preserve">AND </w:delText>
        </w:r>
        <w:r w:rsidR="00C91A02" w:rsidDel="00C95B61">
          <w:delText xml:space="preserve">1, and </w:delText>
        </w:r>
        <w:r w:rsidR="0028574B" w:rsidDel="00C95B61">
          <w:delText xml:space="preserve">ONLY </w:delText>
        </w:r>
        <w:r w:rsidR="00C91A02" w:rsidDel="00C95B61">
          <w:delText>0 and 1</w:delText>
        </w:r>
      </w:del>
    </w:p>
    <w:p w14:paraId="7A0A8E9F" w14:textId="30AC6DB5" w:rsidR="00C91A02" w:rsidRPr="00226B6F" w:rsidRDefault="00C91A02" w:rsidP="00E33E8E">
      <w:pPr>
        <w:pStyle w:val="NoSpacing"/>
        <w:numPr>
          <w:ilvl w:val="0"/>
          <w:numId w:val="12"/>
        </w:numPr>
        <w:rPr>
          <w:b/>
        </w:rPr>
      </w:pPr>
      <w:r>
        <w:t xml:space="preserve">Check for the following formatting </w:t>
      </w:r>
      <w:r w:rsidR="00484DA2">
        <w:t>IN ALL TABLES COMBINED</w:t>
      </w:r>
      <w:r>
        <w:t xml:space="preserve"> (i.e. these variables need to exist in only one of the 5 input tables</w:t>
      </w:r>
      <w:r w:rsidR="00567004">
        <w:t xml:space="preserve"> OR in the continuous covariates table</w:t>
      </w:r>
      <w:r>
        <w:t>)</w:t>
      </w:r>
    </w:p>
    <w:p w14:paraId="3FABBA17" w14:textId="3CEA3B97" w:rsidR="00226B6F" w:rsidRPr="00226B6F" w:rsidRDefault="00226B6F" w:rsidP="00E33E8E">
      <w:pPr>
        <w:pStyle w:val="NoSpacing"/>
        <w:numPr>
          <w:ilvl w:val="1"/>
          <w:numId w:val="12"/>
        </w:numPr>
        <w:rPr>
          <w:b/>
        </w:rPr>
      </w:pPr>
      <w:r>
        <w:t xml:space="preserve">Variable named </w:t>
      </w:r>
      <w:r w:rsidR="005E6948">
        <w:rPr>
          <w:i/>
        </w:rPr>
        <w:t>male</w:t>
      </w:r>
    </w:p>
    <w:p w14:paraId="5B2639C3" w14:textId="0AA5D3B1" w:rsidR="00226B6F" w:rsidRPr="00226B6F" w:rsidRDefault="00226B6F" w:rsidP="00E33E8E">
      <w:pPr>
        <w:pStyle w:val="NoSpacing"/>
        <w:numPr>
          <w:ilvl w:val="2"/>
          <w:numId w:val="12"/>
        </w:numPr>
        <w:rPr>
          <w:b/>
        </w:rPr>
      </w:pPr>
      <w:r>
        <w:t>Exists</w:t>
      </w:r>
    </w:p>
    <w:p w14:paraId="6482D803" w14:textId="7D2D418F" w:rsidR="00226B6F" w:rsidRPr="00A2395E" w:rsidRDefault="00226B6F" w:rsidP="00E33E8E">
      <w:pPr>
        <w:pStyle w:val="NoSpacing"/>
        <w:numPr>
          <w:ilvl w:val="2"/>
          <w:numId w:val="12"/>
        </w:numPr>
        <w:rPr>
          <w:b/>
        </w:rPr>
      </w:pPr>
      <w:r>
        <w:t xml:space="preserve">Has values 0 </w:t>
      </w:r>
      <w:r w:rsidR="005E6948">
        <w:t xml:space="preserve">AND/OR </w:t>
      </w:r>
      <w:r>
        <w:t>1</w:t>
      </w:r>
    </w:p>
    <w:p w14:paraId="36A8880B" w14:textId="637080A6" w:rsidR="00A2395E" w:rsidRPr="00A2395E" w:rsidRDefault="00A2395E" w:rsidP="00E33E8E">
      <w:pPr>
        <w:pStyle w:val="NoSpacing"/>
        <w:numPr>
          <w:ilvl w:val="1"/>
          <w:numId w:val="12"/>
        </w:numPr>
        <w:rPr>
          <w:b/>
        </w:rPr>
      </w:pPr>
      <w:r>
        <w:t>Variable for age</w:t>
      </w:r>
    </w:p>
    <w:p w14:paraId="547A14DE" w14:textId="2F632573" w:rsidR="00A2395E" w:rsidRPr="00FE4033" w:rsidRDefault="00A2395E" w:rsidP="00E33E8E">
      <w:pPr>
        <w:pStyle w:val="NoSpacing"/>
        <w:numPr>
          <w:ilvl w:val="2"/>
          <w:numId w:val="12"/>
        </w:numPr>
        <w:rPr>
          <w:ins w:id="162" w:author="Leslie Mallinger" w:date="2013-07-03T15:00:00Z"/>
          <w:b/>
        </w:rPr>
      </w:pPr>
      <w:r>
        <w:t xml:space="preserve">One or more of variables named </w:t>
      </w:r>
      <w:r w:rsidR="009A63BE">
        <w:rPr>
          <w:i/>
        </w:rPr>
        <w:t>age</w:t>
      </w:r>
      <w:r>
        <w:t xml:space="preserve"> and </w:t>
      </w:r>
      <w:r w:rsidR="009A63BE">
        <w:rPr>
          <w:i/>
        </w:rPr>
        <w:t>agegroup</w:t>
      </w:r>
      <w:r>
        <w:t xml:space="preserve"> exists</w:t>
      </w:r>
    </w:p>
    <w:p w14:paraId="2E695FB7" w14:textId="0E1FF5EF" w:rsidR="00445CA7" w:rsidRPr="00FE4033" w:rsidRDefault="00445CA7" w:rsidP="00FE4033">
      <w:pPr>
        <w:pStyle w:val="NoSpacing"/>
        <w:numPr>
          <w:ilvl w:val="1"/>
          <w:numId w:val="12"/>
        </w:numPr>
        <w:rPr>
          <w:ins w:id="163" w:author="Leslie Mallinger" w:date="2013-07-03T15:00:00Z"/>
          <w:b/>
        </w:rPr>
      </w:pPr>
      <w:ins w:id="164" w:author="Leslie Mallinger" w:date="2013-07-03T15:00:00Z">
        <w:r>
          <w:t xml:space="preserve">Variable named </w:t>
        </w:r>
        <w:r>
          <w:rPr>
            <w:i/>
          </w:rPr>
          <w:t>stage</w:t>
        </w:r>
      </w:ins>
    </w:p>
    <w:p w14:paraId="7B2A7E67" w14:textId="2840388B" w:rsidR="00445CA7" w:rsidRPr="005B2430" w:rsidRDefault="00445CA7" w:rsidP="00FE4033">
      <w:pPr>
        <w:pStyle w:val="NoSpacing"/>
        <w:numPr>
          <w:ilvl w:val="2"/>
          <w:numId w:val="12"/>
        </w:numPr>
        <w:rPr>
          <w:b/>
        </w:rPr>
      </w:pPr>
      <w:ins w:id="165" w:author="Leslie Mallinger" w:date="2013-07-03T15:00:00Z">
        <w:r>
          <w:t>Exists</w:t>
        </w:r>
      </w:ins>
    </w:p>
    <w:p w14:paraId="7AD793E3" w14:textId="77777777" w:rsidR="005B2430" w:rsidDel="0084602C" w:rsidRDefault="005B2430" w:rsidP="005B2430">
      <w:pPr>
        <w:autoSpaceDE w:val="0"/>
        <w:autoSpaceDN w:val="0"/>
        <w:adjustRightInd w:val="0"/>
        <w:spacing w:after="0" w:line="240" w:lineRule="auto"/>
        <w:rPr>
          <w:del w:id="166" w:author="Leslie Mallinger" w:date="2013-07-12T17:37:00Z"/>
          <w:rFonts w:ascii="CMR10" w:hAnsi="CMR10" w:cs="CMR10"/>
          <w:b/>
        </w:rPr>
      </w:pPr>
    </w:p>
    <w:p w14:paraId="37AF5C04" w14:textId="1FFEE6BD" w:rsidR="00A2395E" w:rsidDel="0084602C" w:rsidRDefault="005B2430" w:rsidP="000111A6">
      <w:pPr>
        <w:pStyle w:val="Heading2"/>
        <w:rPr>
          <w:del w:id="167" w:author="Leslie Mallinger" w:date="2013-07-12T17:37:00Z"/>
          <w:rFonts w:ascii="CMR10" w:hAnsi="CMR10" w:cs="CMR10"/>
          <w:b w:val="0"/>
        </w:rPr>
      </w:pPr>
      <w:del w:id="168" w:author="Leslie Mallinger" w:date="2013-07-12T17:37:00Z">
        <w:r w:rsidDel="0084602C">
          <w:delText>Common variables</w:delText>
        </w:r>
      </w:del>
    </w:p>
    <w:p w14:paraId="7E2A3DD9" w14:textId="79A56AAF" w:rsidR="000111A6" w:rsidRPr="000111A6" w:rsidDel="0084602C" w:rsidRDefault="003131AE" w:rsidP="000111A6">
      <w:pPr>
        <w:pStyle w:val="Heading4"/>
        <w:rPr>
          <w:del w:id="169" w:author="Leslie Mallinger" w:date="2013-07-12T17:37:00Z"/>
        </w:rPr>
      </w:pPr>
      <w:moveFromRangeStart w:id="170" w:author="Leslie Mallinger" w:date="2013-07-12T14:11:00Z" w:name="move361401645"/>
      <w:moveFrom w:id="171" w:author="Leslie Mallinger" w:date="2013-07-12T14:11:00Z">
        <w:del w:id="172" w:author="Leslie Mallinger" w:date="2013-07-12T17:37:00Z">
          <w:r w:rsidRPr="000111A6" w:rsidDel="0084602C">
            <w:rPr>
              <w:rStyle w:val="Heading4Char"/>
              <w:b/>
              <w:bCs/>
              <w:i/>
              <w:iCs/>
            </w:rPr>
            <w:delText>Study year</w:delText>
          </w:r>
        </w:del>
      </w:moveFrom>
    </w:p>
    <w:p w14:paraId="63242A11" w14:textId="739A7D51" w:rsidR="003131AE" w:rsidDel="0084602C" w:rsidRDefault="003131AE" w:rsidP="003131AE">
      <w:pPr>
        <w:autoSpaceDE w:val="0"/>
        <w:autoSpaceDN w:val="0"/>
        <w:adjustRightInd w:val="0"/>
        <w:spacing w:after="0" w:line="240" w:lineRule="auto"/>
        <w:rPr>
          <w:del w:id="173" w:author="Leslie Mallinger" w:date="2013-07-12T17:37:00Z"/>
          <w:rFonts w:ascii="CMR10" w:hAnsi="CMR10" w:cs="CMR10"/>
          <w:color w:val="76923C" w:themeColor="accent3" w:themeShade="BF"/>
        </w:rPr>
      </w:pPr>
      <w:moveFrom w:id="174" w:author="Leslie Mallinger" w:date="2013-07-12T14:11:00Z">
        <w:r w:rsidRPr="00D25F6A" w:rsidDel="009F7BA8">
          <w:rPr>
            <w:rFonts w:ascii="CMR10" w:hAnsi="CMR10" w:cs="CMR10"/>
            <w:color w:val="76923C" w:themeColor="accent3" w:themeShade="BF"/>
          </w:rPr>
          <w:t>{?</w:t>
        </w:r>
        <w:r w:rsidR="00BD710D" w:rsidDel="009F7BA8">
          <w:rPr>
            <w:rFonts w:ascii="CMR10" w:hAnsi="CMR10" w:cs="CMR10"/>
            <w:color w:val="76923C" w:themeColor="accent3" w:themeShade="BF"/>
          </w:rPr>
          <w:t xml:space="preserve"> If study year was not specified among the inputs in the section above, set the study year now.</w:t>
        </w:r>
        <w:r w:rsidDel="009F7BA8">
          <w:rPr>
            <w:rFonts w:ascii="CMR10" w:hAnsi="CMR10" w:cs="CMR10"/>
            <w:color w:val="76923C" w:themeColor="accent3" w:themeShade="BF"/>
          </w:rPr>
          <w:t>}</w:t>
        </w:r>
      </w:moveFrom>
    </w:p>
    <w:p w14:paraId="09EB6AAB" w14:textId="1EA9FEBA" w:rsidR="00851AFF" w:rsidRPr="00C32B56" w:rsidDel="0084602C" w:rsidRDefault="00851AFF" w:rsidP="0084602C">
      <w:pPr>
        <w:autoSpaceDE w:val="0"/>
        <w:autoSpaceDN w:val="0"/>
        <w:adjustRightInd w:val="0"/>
        <w:spacing w:after="0" w:line="240" w:lineRule="auto"/>
        <w:rPr>
          <w:del w:id="175" w:author="Leslie Mallinger" w:date="2013-07-12T17:37:00Z"/>
          <w:rFonts w:ascii="CMR10" w:hAnsi="CMR10" w:cs="CMR10"/>
        </w:rPr>
      </w:pPr>
      <w:moveFrom w:id="176" w:author="Leslie Mallinger" w:date="2013-07-12T14:11:00Z">
        <w:r w:rsidDel="009F7BA8">
          <w:rPr>
            <w:rFonts w:ascii="CMR10" w:hAnsi="CMR10" w:cs="CMR10"/>
            <w:b/>
            <w:color w:val="4F81BD" w:themeColor="accent1"/>
          </w:rPr>
          <w:t>[Numer</w:t>
        </w:r>
        <w:del w:id="177" w:author="Leslie Mallinger" w:date="2013-07-12T17:37:00Z">
          <w:r w:rsidDel="0084602C">
            <w:rPr>
              <w:rFonts w:ascii="CMR10" w:hAnsi="CMR10" w:cs="CMR10"/>
              <w:b/>
              <w:color w:val="4F81BD" w:themeColor="accent1"/>
            </w:rPr>
            <w:delText>ic]</w:delText>
          </w:r>
        </w:del>
      </w:moveFrom>
    </w:p>
    <w:p w14:paraId="7D6ECBAD" w14:textId="176541A6" w:rsidR="003131AE" w:rsidDel="0084602C" w:rsidRDefault="003131AE" w:rsidP="0084602C">
      <w:pPr>
        <w:autoSpaceDE w:val="0"/>
        <w:autoSpaceDN w:val="0"/>
        <w:adjustRightInd w:val="0"/>
        <w:spacing w:after="0" w:line="240" w:lineRule="auto"/>
        <w:rPr>
          <w:del w:id="178" w:author="Leslie Mallinger" w:date="2013-07-12T17:37:00Z"/>
          <w:rFonts w:ascii="CMR10" w:hAnsi="CMR10" w:cs="CMR10"/>
          <w:b/>
        </w:rPr>
      </w:pPr>
      <w:moveFrom w:id="179" w:author="Leslie Mallinger" w:date="2013-07-12T14:11:00Z">
        <w:del w:id="180" w:author="Leslie Mallinger" w:date="2013-07-12T17:37:00Z">
          <w:r w:rsidDel="0084602C">
            <w:rPr>
              <w:rFonts w:ascii="CMR10" w:hAnsi="CMR10" w:cs="CMR10"/>
              <w:b/>
            </w:rPr>
            <w:delText xml:space="preserve">${study_year} </w:delText>
          </w:r>
        </w:del>
      </w:moveFrom>
    </w:p>
    <w:p w14:paraId="1E88B591" w14:textId="2B792AD0" w:rsidR="003131AE" w:rsidRPr="00312382" w:rsidDel="0084602C" w:rsidRDefault="004352C8" w:rsidP="0084602C">
      <w:pPr>
        <w:autoSpaceDE w:val="0"/>
        <w:autoSpaceDN w:val="0"/>
        <w:adjustRightInd w:val="0"/>
        <w:spacing w:after="0" w:line="240" w:lineRule="auto"/>
        <w:rPr>
          <w:del w:id="181" w:author="Leslie Mallinger" w:date="2013-07-12T17:37:00Z"/>
        </w:rPr>
      </w:pPr>
      <w:moveFrom w:id="182" w:author="Leslie Mallinger" w:date="2013-07-12T14:11:00Z">
        <w:del w:id="183" w:author="Leslie Mallinger" w:date="2013-07-12T17:37:00Z">
          <w:r w:rsidDel="0084602C">
            <w:delText>Integer</w:delText>
          </w:r>
        </w:del>
      </w:moveFrom>
    </w:p>
    <w:p w14:paraId="602D8C16" w14:textId="53558E42" w:rsidR="00B27EA1" w:rsidDel="0084602C" w:rsidRDefault="003131AE" w:rsidP="0084602C">
      <w:pPr>
        <w:autoSpaceDE w:val="0"/>
        <w:autoSpaceDN w:val="0"/>
        <w:adjustRightInd w:val="0"/>
        <w:spacing w:after="0" w:line="240" w:lineRule="auto"/>
        <w:rPr>
          <w:del w:id="184" w:author="Leslie Mallinger" w:date="2013-07-12T17:37:00Z"/>
        </w:rPr>
      </w:pPr>
      <w:moveFrom w:id="185" w:author="Leslie Mallinger" w:date="2013-07-12T14:11:00Z">
        <w:del w:id="186" w:author="Leslie Mallinger" w:date="2013-07-12T17:37:00Z">
          <w:r w:rsidRPr="00312382" w:rsidDel="0084602C">
            <w:delText>Default=</w:delText>
          </w:r>
          <w:r w:rsidDel="0084602C">
            <w:delText>2006</w:delText>
          </w:r>
        </w:del>
      </w:moveFrom>
    </w:p>
    <w:p w14:paraId="1D0BF34C" w14:textId="4F79E9F2" w:rsidR="003131AE" w:rsidDel="0084602C" w:rsidRDefault="003131AE" w:rsidP="0084602C">
      <w:pPr>
        <w:autoSpaceDE w:val="0"/>
        <w:autoSpaceDN w:val="0"/>
        <w:adjustRightInd w:val="0"/>
        <w:spacing w:after="0" w:line="240" w:lineRule="auto"/>
        <w:rPr>
          <w:del w:id="187" w:author="Leslie Mallinger" w:date="2013-07-12T17:37:00Z"/>
        </w:rPr>
      </w:pPr>
      <w:moveFrom w:id="188" w:author="Leslie Mallinger" w:date="2013-07-12T14:11:00Z">
        <w:del w:id="189" w:author="Leslie Mallinger" w:date="2013-07-12T17:37:00Z">
          <w:r w:rsidDel="0084602C">
            <w:delText>Range=</w:delText>
          </w:r>
          <w:r w:rsidR="009F4A5A" w:rsidDel="0084602C">
            <w:delText xml:space="preserve">NA, </w:delText>
          </w:r>
          <w:r w:rsidR="002B487C" w:rsidDel="0084602C">
            <w:delText>[1950-2015]</w:delText>
          </w:r>
        </w:del>
      </w:moveFrom>
    </w:p>
    <w:p w14:paraId="6B566B08" w14:textId="048ADD9C" w:rsidR="00A10744" w:rsidDel="0084602C" w:rsidRDefault="00A10744" w:rsidP="0084602C">
      <w:pPr>
        <w:autoSpaceDE w:val="0"/>
        <w:autoSpaceDN w:val="0"/>
        <w:adjustRightInd w:val="0"/>
        <w:spacing w:after="0" w:line="240" w:lineRule="auto"/>
        <w:rPr>
          <w:del w:id="190" w:author="Leslie Mallinger" w:date="2013-07-12T17:37:00Z"/>
        </w:rPr>
      </w:pPr>
      <w:moveFrom w:id="191" w:author="Leslie Mallinger" w:date="2013-07-12T14:11:00Z">
        <w:del w:id="192" w:author="Leslie Mallinger" w:date="2013-07-12T17:37:00Z">
          <w:r w:rsidDel="0084602C">
            <w:delText>Check for the following:</w:delText>
          </w:r>
        </w:del>
      </w:moveFrom>
    </w:p>
    <w:p w14:paraId="1DE187E2" w14:textId="2E2850B3" w:rsidR="009F4A5A" w:rsidDel="0084602C" w:rsidRDefault="009F4A5A" w:rsidP="0084602C">
      <w:pPr>
        <w:autoSpaceDE w:val="0"/>
        <w:autoSpaceDN w:val="0"/>
        <w:adjustRightInd w:val="0"/>
        <w:spacing w:after="0" w:line="240" w:lineRule="auto"/>
        <w:rPr>
          <w:del w:id="193" w:author="Leslie Mallinger" w:date="2013-07-12T17:37:00Z"/>
        </w:rPr>
      </w:pPr>
      <w:moveFrom w:id="194" w:author="Leslie Mallinger" w:date="2013-07-12T14:11:00Z">
        <w:del w:id="195" w:author="Leslie Mallinger" w:date="2013-07-12T17:37:00Z">
          <w:r w:rsidDel="0084602C">
            <w:delText xml:space="preserve">If variable named </w:delText>
          </w:r>
          <w:r w:rsidR="005F60C3" w:rsidDel="0084602C">
            <w:rPr>
              <w:i/>
            </w:rPr>
            <w:delText>study_year</w:delText>
          </w:r>
          <w:r w:rsidDel="0084602C">
            <w:delText xml:space="preserve"> exists in input data, the value for this input </w:delText>
          </w:r>
          <w:r w:rsidR="005F60C3" w:rsidDel="0084602C">
            <w:delText>MUST</w:delText>
          </w:r>
          <w:r w:rsidDel="0084602C">
            <w:delText xml:space="preserve"> be NA</w:delText>
          </w:r>
        </w:del>
      </w:moveFrom>
    </w:p>
    <w:p w14:paraId="46963F5D" w14:textId="685DB8AC" w:rsidR="007471D8" w:rsidRPr="00D813C9" w:rsidDel="009F7BA8" w:rsidRDefault="009F4A5A" w:rsidP="0084602C">
      <w:pPr>
        <w:autoSpaceDE w:val="0"/>
        <w:autoSpaceDN w:val="0"/>
        <w:adjustRightInd w:val="0"/>
        <w:spacing w:after="0" w:line="240" w:lineRule="auto"/>
      </w:pPr>
      <w:moveFrom w:id="196" w:author="Leslie Mallinger" w:date="2013-07-12T14:11:00Z">
        <w:r w:rsidDel="009F7BA8">
          <w:t xml:space="preserve">If variable named </w:t>
        </w:r>
        <w:r w:rsidR="005F60C3" w:rsidDel="009F7BA8">
          <w:rPr>
            <w:i/>
          </w:rPr>
          <w:t>study_year</w:t>
        </w:r>
        <w:r w:rsidDel="009F7BA8">
          <w:t xml:space="preserve"> does not exist in input data, the value for this input </w:t>
        </w:r>
        <w:r w:rsidR="00C239AD" w:rsidDel="009F7BA8">
          <w:t>MUST</w:t>
        </w:r>
        <w:r w:rsidDel="009F7BA8">
          <w:t xml:space="preserve"> be between 1950</w:t>
        </w:r>
        <w:r w:rsidR="00936B4E" w:rsidDel="009F7BA8">
          <w:t xml:space="preserve"> </w:t>
        </w:r>
        <w:r w:rsidDel="009F7BA8">
          <w:t>and 2015,  inclusive</w:t>
        </w:r>
      </w:moveFrom>
    </w:p>
    <w:moveFromRangeEnd w:id="170"/>
    <w:p w14:paraId="21208B2C" w14:textId="09CBA569" w:rsidR="00D813C9" w:rsidRPr="00D813C9" w:rsidDel="0084602C" w:rsidRDefault="007471D8" w:rsidP="00D813C9">
      <w:pPr>
        <w:pStyle w:val="Heading4"/>
        <w:rPr>
          <w:del w:id="197" w:author="Leslie Mallinger" w:date="2013-07-12T17:37:00Z"/>
        </w:rPr>
      </w:pPr>
      <w:commentRangeStart w:id="198"/>
      <w:del w:id="199" w:author="Leslie Mallinger" w:date="2013-07-12T17:37:00Z">
        <w:r w:rsidRPr="00D813C9" w:rsidDel="0084602C">
          <w:rPr>
            <w:rStyle w:val="Heading4Char"/>
            <w:b/>
            <w:bCs/>
            <w:i/>
            <w:iCs/>
          </w:rPr>
          <w:lastRenderedPageBreak/>
          <w:delText>Age groups</w:delText>
        </w:r>
        <w:commentRangeEnd w:id="198"/>
        <w:r w:rsidR="005D138B" w:rsidDel="0084602C">
          <w:rPr>
            <w:rStyle w:val="CommentReference"/>
            <w:rFonts w:asciiTheme="minorHAnsi" w:eastAsiaTheme="minorHAnsi" w:hAnsiTheme="minorHAnsi" w:cstheme="minorBidi"/>
            <w:b w:val="0"/>
            <w:bCs w:val="0"/>
            <w:i w:val="0"/>
            <w:iCs w:val="0"/>
            <w:color w:val="auto"/>
          </w:rPr>
          <w:commentReference w:id="198"/>
        </w:r>
      </w:del>
    </w:p>
    <w:p w14:paraId="6A3FBBE1" w14:textId="6F2EA5EC" w:rsidR="00A4419D" w:rsidDel="0084602C" w:rsidRDefault="007471D8" w:rsidP="007471D8">
      <w:pPr>
        <w:autoSpaceDE w:val="0"/>
        <w:autoSpaceDN w:val="0"/>
        <w:adjustRightInd w:val="0"/>
        <w:spacing w:after="0" w:line="240" w:lineRule="auto"/>
        <w:rPr>
          <w:del w:id="200" w:author="Leslie Mallinger" w:date="2013-07-12T17:37:00Z"/>
          <w:rFonts w:ascii="CMR10" w:hAnsi="CMR10" w:cs="CMR10"/>
          <w:color w:val="76923C" w:themeColor="accent3" w:themeShade="BF"/>
        </w:rPr>
      </w:pPr>
      <w:del w:id="201" w:author="Leslie Mallinger" w:date="2013-07-12T17:37:00Z">
        <w:r w:rsidRPr="00D25F6A" w:rsidDel="0084602C">
          <w:rPr>
            <w:rFonts w:ascii="CMR10" w:hAnsi="CMR10" w:cs="CMR10"/>
            <w:color w:val="76923C" w:themeColor="accent3" w:themeShade="BF"/>
          </w:rPr>
          <w:delText>{?</w:delText>
        </w:r>
        <w:r w:rsidR="00D1641A" w:rsidDel="0084602C">
          <w:rPr>
            <w:rFonts w:ascii="CMR10" w:hAnsi="CMR10" w:cs="CMR10"/>
            <w:color w:val="76923C" w:themeColor="accent3" w:themeShade="BF"/>
          </w:rPr>
          <w:delText xml:space="preserve"> </w:delText>
        </w:r>
        <w:r w:rsidR="00A4419D" w:rsidDel="0084602C">
          <w:rPr>
            <w:rFonts w:ascii="CMR10" w:hAnsi="CMR10" w:cs="CMR10"/>
            <w:color w:val="76923C" w:themeColor="accent3" w:themeShade="BF"/>
          </w:rPr>
          <w:delText xml:space="preserve">If </w:delText>
        </w:r>
        <w:r w:rsidR="00A4419D" w:rsidDel="0084602C">
          <w:rPr>
            <w:rFonts w:ascii="CMR10" w:hAnsi="CMR10" w:cs="CMR10"/>
            <w:i/>
            <w:color w:val="76923C" w:themeColor="accent3" w:themeShade="BF"/>
          </w:rPr>
          <w:delText>agegroup</w:delText>
        </w:r>
        <w:r w:rsidR="00A4419D" w:rsidDel="0084602C">
          <w:rPr>
            <w:rFonts w:ascii="CMR10" w:hAnsi="CMR10" w:cs="CMR10"/>
            <w:color w:val="76923C" w:themeColor="accent3" w:themeShade="BF"/>
          </w:rPr>
          <w:delText xml:space="preserve"> was specified in the input data, skip this section. Otherwise:</w:delText>
        </w:r>
      </w:del>
    </w:p>
    <w:p w14:paraId="64642CDC" w14:textId="6BA042A5" w:rsidR="00A4419D" w:rsidDel="0084602C" w:rsidRDefault="00A4419D" w:rsidP="007471D8">
      <w:pPr>
        <w:autoSpaceDE w:val="0"/>
        <w:autoSpaceDN w:val="0"/>
        <w:adjustRightInd w:val="0"/>
        <w:spacing w:after="0" w:line="240" w:lineRule="auto"/>
        <w:rPr>
          <w:del w:id="202" w:author="Leslie Mallinger" w:date="2013-07-12T17:37:00Z"/>
          <w:rFonts w:ascii="CMR10" w:hAnsi="CMR10" w:cs="CMR10"/>
          <w:color w:val="76923C" w:themeColor="accent3" w:themeShade="BF"/>
        </w:rPr>
      </w:pPr>
    </w:p>
    <w:p w14:paraId="513610AA" w14:textId="0534D578" w:rsidR="007471D8" w:rsidDel="0084602C" w:rsidRDefault="00A4419D" w:rsidP="007471D8">
      <w:pPr>
        <w:autoSpaceDE w:val="0"/>
        <w:autoSpaceDN w:val="0"/>
        <w:adjustRightInd w:val="0"/>
        <w:spacing w:after="0" w:line="240" w:lineRule="auto"/>
        <w:rPr>
          <w:del w:id="203" w:author="Leslie Mallinger" w:date="2013-07-12T17:37:00Z"/>
          <w:rFonts w:ascii="CMR10" w:hAnsi="CMR10" w:cs="CMR10"/>
          <w:color w:val="76923C" w:themeColor="accent3" w:themeShade="BF"/>
        </w:rPr>
      </w:pPr>
      <w:del w:id="204" w:author="Leslie Mallinger" w:date="2013-07-12T17:37:00Z">
        <w:r w:rsidDel="0084602C">
          <w:rPr>
            <w:rFonts w:ascii="CMR10" w:hAnsi="CMR10" w:cs="CMR10"/>
            <w:color w:val="76923C" w:themeColor="accent3" w:themeShade="BF"/>
          </w:rPr>
          <w:delText xml:space="preserve">You will enter estimates of </w:delText>
        </w:r>
      </w:del>
      <w:del w:id="205" w:author="Leslie Mallinger" w:date="2013-07-03T15:02:00Z">
        <w:r w:rsidDel="00DF4A19">
          <w:rPr>
            <w:rFonts w:ascii="CMR10" w:hAnsi="CMR10" w:cs="CMR10"/>
            <w:color w:val="76923C" w:themeColor="accent3" w:themeShade="BF"/>
          </w:rPr>
          <w:delText xml:space="preserve">time to disease incidence and </w:delText>
        </w:r>
      </w:del>
      <w:del w:id="206" w:author="Leslie Mallinger" w:date="2013-07-12T17:37:00Z">
        <w:r w:rsidDel="0084602C">
          <w:rPr>
            <w:rFonts w:ascii="CMR10" w:hAnsi="CMR10" w:cs="CMR10"/>
            <w:color w:val="76923C" w:themeColor="accent3" w:themeShade="BF"/>
          </w:rPr>
          <w:delText xml:space="preserve">time from incidence to cause-specific death in a later section. If either </w:delText>
        </w:r>
      </w:del>
      <w:del w:id="207" w:author="Leslie Mallinger" w:date="2013-07-03T15:02:00Z">
        <w:r w:rsidDel="00DF4A19">
          <w:rPr>
            <w:rFonts w:ascii="CMR10" w:hAnsi="CMR10" w:cs="CMR10"/>
            <w:color w:val="76923C" w:themeColor="accent3" w:themeShade="BF"/>
          </w:rPr>
          <w:delText xml:space="preserve">of </w:delText>
        </w:r>
      </w:del>
      <w:del w:id="208" w:author="Leslie Mallinger" w:date="2013-07-12T17:37:00Z">
        <w:r w:rsidDel="0084602C">
          <w:rPr>
            <w:rFonts w:ascii="CMR10" w:hAnsi="CMR10" w:cs="CMR10"/>
            <w:color w:val="76923C" w:themeColor="accent3" w:themeShade="BF"/>
          </w:rPr>
          <w:delText>those inputs var</w:delText>
        </w:r>
      </w:del>
      <w:del w:id="209" w:author="Leslie Mallinger" w:date="2013-07-03T15:02:00Z">
        <w:r w:rsidDel="00D850B9">
          <w:rPr>
            <w:rFonts w:ascii="CMR10" w:hAnsi="CMR10" w:cs="CMR10"/>
            <w:color w:val="76923C" w:themeColor="accent3" w:themeShade="BF"/>
          </w:rPr>
          <w:delText>ies</w:delText>
        </w:r>
      </w:del>
      <w:del w:id="210" w:author="Leslie Mallinger" w:date="2013-07-12T17:37:00Z">
        <w:r w:rsidDel="0084602C">
          <w:rPr>
            <w:rFonts w:ascii="CMR10" w:hAnsi="CMR10" w:cs="CMR10"/>
            <w:color w:val="76923C" w:themeColor="accent3" w:themeShade="BF"/>
          </w:rPr>
          <w:delText xml:space="preserve"> by age group, please specify the desired groupings here. All ages in the input data must fall into one of these age groups.</w:delText>
        </w:r>
        <w:r w:rsidR="007471D8" w:rsidDel="0084602C">
          <w:rPr>
            <w:rFonts w:ascii="CMR10" w:hAnsi="CMR10" w:cs="CMR10"/>
            <w:color w:val="76923C" w:themeColor="accent3" w:themeShade="BF"/>
          </w:rPr>
          <w:delText>}</w:delText>
        </w:r>
      </w:del>
    </w:p>
    <w:p w14:paraId="779DF2EE" w14:textId="39716E88" w:rsidR="00251EDA" w:rsidRPr="00251EDA" w:rsidDel="0084602C" w:rsidRDefault="00251EDA" w:rsidP="007471D8">
      <w:pPr>
        <w:autoSpaceDE w:val="0"/>
        <w:autoSpaceDN w:val="0"/>
        <w:adjustRightInd w:val="0"/>
        <w:spacing w:after="0" w:line="240" w:lineRule="auto"/>
        <w:rPr>
          <w:del w:id="211" w:author="Leslie Mallinger" w:date="2013-07-12T17:37:00Z"/>
          <w:rFonts w:ascii="CMR10" w:hAnsi="CMR10" w:cs="CMR10"/>
        </w:rPr>
      </w:pPr>
      <w:del w:id="212" w:author="Leslie Mallinger" w:date="2013-07-12T17:37:00Z">
        <w:r w:rsidDel="0084602C">
          <w:rPr>
            <w:rFonts w:ascii="CMR10" w:hAnsi="CMR10" w:cs="CMR10"/>
            <w:b/>
            <w:color w:val="4F81BD" w:themeColor="accent1"/>
          </w:rPr>
          <w:delText>[</w:delText>
        </w:r>
        <w:r w:rsidR="00326CDB" w:rsidDel="0084602C">
          <w:rPr>
            <w:rFonts w:ascii="CMR10" w:hAnsi="CMR10" w:cs="CMR10"/>
            <w:b/>
            <w:color w:val="4F81BD" w:themeColor="accent1"/>
          </w:rPr>
          <w:delText>Table</w:delText>
        </w:r>
        <w:r w:rsidDel="0084602C">
          <w:rPr>
            <w:rFonts w:ascii="CMR10" w:hAnsi="CMR10" w:cs="CMR10"/>
            <w:b/>
            <w:color w:val="4F81BD" w:themeColor="accent1"/>
          </w:rPr>
          <w:delText>]</w:delText>
        </w:r>
      </w:del>
    </w:p>
    <w:p w14:paraId="1751EEE9" w14:textId="0E48DC14" w:rsidR="001D082A" w:rsidDel="0084602C" w:rsidRDefault="001D082A" w:rsidP="001D082A">
      <w:pPr>
        <w:pStyle w:val="NoSpacing"/>
        <w:rPr>
          <w:del w:id="213" w:author="Leslie Mallinger" w:date="2013-07-12T17:37:00Z"/>
          <w:color w:val="C0504D" w:themeColor="accent2"/>
        </w:rPr>
      </w:pPr>
      <w:del w:id="214" w:author="Leslie Mallinger" w:date="2013-07-12T17:37:00Z">
        <w:r w:rsidRPr="00D25F6A" w:rsidDel="0084602C">
          <w:rPr>
            <w:color w:val="C0504D" w:themeColor="accent2"/>
          </w:rPr>
          <w:delText xml:space="preserve">{Entry instructions: </w:delText>
        </w:r>
        <w:r w:rsidR="00C34A54" w:rsidDel="0084602C">
          <w:rPr>
            <w:color w:val="C0504D" w:themeColor="accent2"/>
          </w:rPr>
          <w:delText xml:space="preserve">Specify a table with the desired groups for ages, with a single column named </w:delText>
        </w:r>
        <w:r w:rsidR="00C34A54" w:rsidDel="0084602C">
          <w:rPr>
            <w:i/>
            <w:color w:val="C0504D" w:themeColor="accent2"/>
          </w:rPr>
          <w:delText>agegroup</w:delText>
        </w:r>
        <w:r w:rsidR="00C34A54" w:rsidDel="0084602C">
          <w:rPr>
            <w:color w:val="C0504D" w:themeColor="accent2"/>
          </w:rPr>
          <w:delText xml:space="preserve"> </w:delText>
        </w:r>
        <w:r w:rsidR="005C4D89" w:rsidDel="0084602C">
          <w:rPr>
            <w:color w:val="C0504D" w:themeColor="accent2"/>
          </w:rPr>
          <w:delText>and rows designating the groups (</w:delText>
        </w:r>
        <w:r w:rsidR="00C34A54" w:rsidDel="0084602C">
          <w:rPr>
            <w:color w:val="C0504D" w:themeColor="accent2"/>
          </w:rPr>
          <w:delText xml:space="preserve">formatted </w:delText>
        </w:r>
        <w:r w:rsidR="005C4D89" w:rsidDel="0084602C">
          <w:rPr>
            <w:color w:val="C0504D" w:themeColor="accent2"/>
          </w:rPr>
          <w:delText>as</w:delText>
        </w:r>
        <w:r w:rsidR="00C34A54" w:rsidDel="0084602C">
          <w:rPr>
            <w:color w:val="C0504D" w:themeColor="accent2"/>
          </w:rPr>
          <w:delText xml:space="preserve"> two integers separated by a dash</w:delText>
        </w:r>
        <w:r w:rsidR="005C4D89" w:rsidDel="0084602C">
          <w:rPr>
            <w:color w:val="C0504D" w:themeColor="accent2"/>
          </w:rPr>
          <w:delText>)</w:delText>
        </w:r>
        <w:r w:rsidR="00C34A54" w:rsidDel="0084602C">
          <w:rPr>
            <w:color w:val="C0504D" w:themeColor="accent2"/>
          </w:rPr>
          <w:delText>.</w:delText>
        </w:r>
        <w:r w:rsidRPr="00D25F6A" w:rsidDel="0084602C">
          <w:rPr>
            <w:color w:val="C0504D" w:themeColor="accent2"/>
          </w:rPr>
          <w:delText>}</w:delText>
        </w:r>
      </w:del>
    </w:p>
    <w:p w14:paraId="02FB0DEF" w14:textId="69121A64" w:rsidR="00756D7E" w:rsidDel="0084602C" w:rsidRDefault="00756D7E" w:rsidP="00756D7E">
      <w:pPr>
        <w:autoSpaceDE w:val="0"/>
        <w:autoSpaceDN w:val="0"/>
        <w:adjustRightInd w:val="0"/>
        <w:spacing w:after="0" w:line="240" w:lineRule="auto"/>
        <w:rPr>
          <w:del w:id="215" w:author="Leslie Mallinger" w:date="2013-07-12T17:37:00Z"/>
          <w:rFonts w:ascii="CMR10" w:hAnsi="CMR10" w:cs="CMR10"/>
          <w:b/>
        </w:rPr>
      </w:pPr>
      <w:del w:id="216" w:author="Leslie Mallinger" w:date="2013-07-12T17:37:00Z">
        <w:r w:rsidDel="0084602C">
          <w:rPr>
            <w:rFonts w:ascii="CMR10" w:hAnsi="CMR10" w:cs="CMR10"/>
            <w:b/>
          </w:rPr>
          <w:delText xml:space="preserve">${age_groups} </w:delText>
        </w:r>
      </w:del>
    </w:p>
    <w:p w14:paraId="06271A54" w14:textId="5E5E461A" w:rsidR="007B4147" w:rsidDel="0084602C" w:rsidRDefault="007B4147" w:rsidP="00E33E8E">
      <w:pPr>
        <w:pStyle w:val="NoSpacing"/>
        <w:numPr>
          <w:ilvl w:val="0"/>
          <w:numId w:val="14"/>
        </w:numPr>
        <w:rPr>
          <w:del w:id="217" w:author="Leslie Mallinger" w:date="2013-07-12T17:37:00Z"/>
        </w:rPr>
      </w:pPr>
      <w:del w:id="218" w:author="Leslie Mallinger" w:date="2013-07-12T17:37:00Z">
        <w:r w:rsidDel="0084602C">
          <w:delText>For the web interface:</w:delText>
        </w:r>
      </w:del>
    </w:p>
    <w:p w14:paraId="4FD571A6" w14:textId="5B36B8CA" w:rsidR="007B4147" w:rsidRPr="00312382" w:rsidDel="0084602C" w:rsidRDefault="007B4147" w:rsidP="007B4147">
      <w:pPr>
        <w:pStyle w:val="NoSpacing"/>
        <w:numPr>
          <w:ilvl w:val="1"/>
          <w:numId w:val="14"/>
        </w:numPr>
        <w:rPr>
          <w:del w:id="219" w:author="Leslie Mallinger" w:date="2013-07-12T17:37:00Z"/>
        </w:rPr>
      </w:pPr>
      <w:del w:id="220" w:author="Leslie Mallinger" w:date="2013-07-12T17:37:00Z">
        <w:r w:rsidDel="0084602C">
          <w:delText>Freeform string</w:delText>
        </w:r>
      </w:del>
    </w:p>
    <w:p w14:paraId="3B74BF72" w14:textId="6B656E72" w:rsidR="007471D8" w:rsidDel="0084602C" w:rsidRDefault="007471D8" w:rsidP="007B4147">
      <w:pPr>
        <w:pStyle w:val="NoSpacing"/>
        <w:numPr>
          <w:ilvl w:val="1"/>
          <w:numId w:val="14"/>
        </w:numPr>
        <w:rPr>
          <w:del w:id="221" w:author="Leslie Mallinger" w:date="2013-07-12T17:37:00Z"/>
        </w:rPr>
      </w:pPr>
      <w:del w:id="222" w:author="Leslie Mallinger" w:date="2013-07-12T17:37:00Z">
        <w:r w:rsidRPr="00312382" w:rsidDel="0084602C">
          <w:delText>Default=</w:delText>
        </w:r>
        <w:r w:rsidR="00C34A54" w:rsidDel="0084602C">
          <w:delText>”agegroup\n50-64\n65-76”</w:delText>
        </w:r>
      </w:del>
    </w:p>
    <w:p w14:paraId="235A28A2" w14:textId="4B7B18F0" w:rsidR="007B4147" w:rsidDel="0084602C" w:rsidRDefault="007B4147" w:rsidP="007B4147">
      <w:pPr>
        <w:pStyle w:val="NoSpacing"/>
        <w:numPr>
          <w:ilvl w:val="0"/>
          <w:numId w:val="14"/>
        </w:numPr>
        <w:rPr>
          <w:del w:id="223" w:author="Leslie Mallinger" w:date="2013-07-12T17:37:00Z"/>
        </w:rPr>
      </w:pPr>
      <w:del w:id="224" w:author="Leslie Mallinger" w:date="2013-07-12T17:37:00Z">
        <w:r w:rsidDel="0084602C">
          <w:delText xml:space="preserve">For the downloadable </w:delText>
        </w:r>
        <w:r w:rsidR="008C0FC6" w:rsidDel="0084602C">
          <w:delText>program:</w:delText>
        </w:r>
      </w:del>
    </w:p>
    <w:p w14:paraId="05B7E29C" w14:textId="4438A469" w:rsidR="008C0FC6" w:rsidRPr="0017418A" w:rsidDel="0084602C" w:rsidRDefault="0017418A" w:rsidP="008C0FC6">
      <w:pPr>
        <w:pStyle w:val="NoSpacing"/>
        <w:numPr>
          <w:ilvl w:val="1"/>
          <w:numId w:val="14"/>
        </w:numPr>
        <w:rPr>
          <w:del w:id="225" w:author="Leslie Mallinger" w:date="2013-07-12T17:37:00Z"/>
        </w:rPr>
      </w:pPr>
      <w:del w:id="226" w:author="Leslie Mallinger" w:date="2013-07-12T17:37:00Z">
        <w:r w:rsidRPr="0017418A" w:rsidDel="0084602C">
          <w:delText>I’m just brainstorming here, but would it be possible to show a list of the ages present in the input data and allow the user to click on which ages should be included in each group?</w:delText>
        </w:r>
      </w:del>
    </w:p>
    <w:p w14:paraId="41038E9A" w14:textId="76426763" w:rsidR="0017418A" w:rsidRPr="0017418A" w:rsidDel="0084602C" w:rsidRDefault="0017418A" w:rsidP="0017418A">
      <w:pPr>
        <w:pStyle w:val="NoSpacing"/>
        <w:numPr>
          <w:ilvl w:val="2"/>
          <w:numId w:val="14"/>
        </w:numPr>
        <w:rPr>
          <w:del w:id="227" w:author="Leslie Mallinger" w:date="2013-07-12T17:37:00Z"/>
        </w:rPr>
      </w:pPr>
      <w:del w:id="228" w:author="Leslie Mallinger" w:date="2013-07-12T17:37:00Z">
        <w:r w:rsidRPr="0017418A" w:rsidDel="0084602C">
          <w:delText xml:space="preserve">If the user chose </w:delText>
        </w:r>
        <w:r w:rsidRPr="00C557BF" w:rsidDel="0084602C">
          <w:rPr>
            <w:i/>
          </w:rPr>
          <w:delText>individual_data</w:delText>
        </w:r>
        <w:r w:rsidRPr="0017418A" w:rsidDel="0084602C">
          <w:delText xml:space="preserve"> for </w:delText>
        </w:r>
        <w:r w:rsidRPr="0017418A" w:rsidDel="0084602C">
          <w:rPr>
            <w:b/>
          </w:rPr>
          <w:delText>Method for inputting data</w:delText>
        </w:r>
        <w:r w:rsidRPr="0017418A" w:rsidDel="0084602C">
          <w:delText xml:space="preserve">, then existing ages are just the unique values in the input data column named </w:delText>
        </w:r>
        <w:r w:rsidRPr="0017418A" w:rsidDel="0084602C">
          <w:rPr>
            <w:i/>
          </w:rPr>
          <w:delText>age</w:delText>
        </w:r>
        <w:r w:rsidRPr="0017418A" w:rsidDel="0084602C">
          <w:delText>.</w:delText>
        </w:r>
      </w:del>
    </w:p>
    <w:p w14:paraId="180CB7DA" w14:textId="2ABD48D3" w:rsidR="0017418A" w:rsidDel="0084602C" w:rsidRDefault="0017418A" w:rsidP="0017418A">
      <w:pPr>
        <w:pStyle w:val="NoSpacing"/>
        <w:numPr>
          <w:ilvl w:val="2"/>
          <w:numId w:val="14"/>
        </w:numPr>
        <w:rPr>
          <w:del w:id="229" w:author="Leslie Mallinger" w:date="2013-07-12T17:37:00Z"/>
        </w:rPr>
      </w:pPr>
      <w:del w:id="230" w:author="Leslie Mallinger" w:date="2013-07-12T17:37:00Z">
        <w:r w:rsidRPr="0017418A" w:rsidDel="0084602C">
          <w:delText xml:space="preserve">If the user chose </w:delText>
        </w:r>
        <w:r w:rsidRPr="00C557BF" w:rsidDel="0084602C">
          <w:rPr>
            <w:i/>
          </w:rPr>
          <w:delText>covariate_proportions</w:delText>
        </w:r>
        <w:r w:rsidRPr="0017418A" w:rsidDel="0084602C">
          <w:delText xml:space="preserve"> for </w:delText>
        </w:r>
        <w:r w:rsidRPr="0017418A" w:rsidDel="0084602C">
          <w:rPr>
            <w:b/>
          </w:rPr>
          <w:delText>Method for inputting data</w:delText>
        </w:r>
        <w:r w:rsidRPr="0017418A" w:rsidDel="0084602C">
          <w:delText>, then</w:delText>
        </w:r>
        <w:r w:rsidDel="0084602C">
          <w:delText>:</w:delText>
        </w:r>
      </w:del>
    </w:p>
    <w:p w14:paraId="14155FC5" w14:textId="35780339" w:rsidR="0017418A" w:rsidDel="0084602C" w:rsidRDefault="0017418A" w:rsidP="0017418A">
      <w:pPr>
        <w:pStyle w:val="NoSpacing"/>
        <w:numPr>
          <w:ilvl w:val="3"/>
          <w:numId w:val="14"/>
        </w:numPr>
        <w:rPr>
          <w:del w:id="231" w:author="Leslie Mallinger" w:date="2013-07-12T17:37:00Z"/>
        </w:rPr>
      </w:pPr>
      <w:del w:id="232" w:author="Leslie Mallinger" w:date="2013-07-12T17:37:00Z">
        <w:r w:rsidDel="0084602C">
          <w:delText xml:space="preserve">If the user specified </w:delText>
        </w:r>
        <w:r w:rsidDel="0084602C">
          <w:rPr>
            <w:i/>
          </w:rPr>
          <w:delText>age</w:delText>
        </w:r>
        <w:r w:rsidDel="0084602C">
          <w:delText xml:space="preserve"> in the </w:delText>
        </w:r>
        <w:r w:rsidDel="0084602C">
          <w:rPr>
            <w:b/>
          </w:rPr>
          <w:delText>Continuous variable characteristics</w:delText>
        </w:r>
        <w:r w:rsidDel="0084602C">
          <w:delText xml:space="preserve"> table, then </w:delText>
        </w:r>
        <w:r w:rsidRPr="0017418A" w:rsidDel="0084602C">
          <w:delText xml:space="preserve">existing ages are integers between the value for </w:delText>
        </w:r>
        <w:r w:rsidRPr="0017418A" w:rsidDel="0084602C">
          <w:rPr>
            <w:i/>
          </w:rPr>
          <w:delText>min</w:delText>
        </w:r>
        <w:r w:rsidRPr="0017418A" w:rsidDel="0084602C">
          <w:delText xml:space="preserve"> and the value for </w:delText>
        </w:r>
        <w:r w:rsidDel="0084602C">
          <w:rPr>
            <w:i/>
          </w:rPr>
          <w:delText>max</w:delText>
        </w:r>
        <w:r w:rsidDel="0084602C">
          <w:delText xml:space="preserve"> in the </w:delText>
        </w:r>
        <w:r w:rsidRPr="0017418A" w:rsidDel="0084602C">
          <w:rPr>
            <w:i/>
          </w:rPr>
          <w:delText>age</w:delText>
        </w:r>
        <w:r w:rsidDel="0084602C">
          <w:delText xml:space="preserve"> </w:delText>
        </w:r>
        <w:r w:rsidRPr="0017418A" w:rsidDel="0084602C">
          <w:delText>row</w:delText>
        </w:r>
        <w:r w:rsidDel="0084602C">
          <w:delText xml:space="preserve"> in the </w:delText>
        </w:r>
        <w:r w:rsidRPr="0017418A" w:rsidDel="0084602C">
          <w:delText>table</w:delText>
        </w:r>
        <w:r w:rsidDel="0084602C">
          <w:delText>.</w:delText>
        </w:r>
      </w:del>
    </w:p>
    <w:p w14:paraId="54C8ACC9" w14:textId="728C3DEA" w:rsidR="00684ADD" w:rsidRPr="002A3986" w:rsidDel="0084602C" w:rsidRDefault="0017418A" w:rsidP="002A3986">
      <w:pPr>
        <w:pStyle w:val="NoSpacing"/>
        <w:numPr>
          <w:ilvl w:val="3"/>
          <w:numId w:val="14"/>
        </w:numPr>
        <w:rPr>
          <w:del w:id="233" w:author="Leslie Mallinger" w:date="2013-07-12T17:37:00Z"/>
        </w:rPr>
      </w:pPr>
      <w:del w:id="234" w:author="Leslie Mallinger" w:date="2013-07-12T17:37:00Z">
        <w:r w:rsidDel="0084602C">
          <w:delText xml:space="preserve">If the user specified </w:delText>
        </w:r>
        <w:r w:rsidDel="0084602C">
          <w:rPr>
            <w:i/>
          </w:rPr>
          <w:delText>age</w:delText>
        </w:r>
        <w:r w:rsidDel="0084602C">
          <w:delText xml:space="preserve"> in a </w:delText>
        </w:r>
        <w:r w:rsidDel="0084602C">
          <w:rPr>
            <w:b/>
          </w:rPr>
          <w:delText>Categorical variable characteristics</w:delText>
        </w:r>
        <w:r w:rsidDel="0084602C">
          <w:delText xml:space="preserve"> table</w:delText>
        </w:r>
        <w:r w:rsidR="00A343E7" w:rsidDel="0084602C">
          <w:delText xml:space="preserve"> (rare)</w:delText>
        </w:r>
        <w:r w:rsidDel="0084602C">
          <w:delText xml:space="preserve">, then existing ages are all unique values for </w:delText>
        </w:r>
        <w:r w:rsidDel="0084602C">
          <w:rPr>
            <w:i/>
          </w:rPr>
          <w:delText>age</w:delText>
        </w:r>
        <w:r w:rsidDel="0084602C">
          <w:delText>.</w:delText>
        </w:r>
      </w:del>
    </w:p>
    <w:p w14:paraId="2D29F2F5" w14:textId="16C0A333" w:rsidR="008C0FC6" w:rsidDel="0084602C" w:rsidRDefault="008C0FC6" w:rsidP="008C0FC6">
      <w:pPr>
        <w:pStyle w:val="NoSpacing"/>
        <w:numPr>
          <w:ilvl w:val="0"/>
          <w:numId w:val="14"/>
        </w:numPr>
        <w:rPr>
          <w:del w:id="235" w:author="Leslie Mallinger" w:date="2013-07-12T17:37:00Z"/>
        </w:rPr>
      </w:pPr>
      <w:del w:id="236" w:author="Leslie Mallinger" w:date="2013-07-12T17:37:00Z">
        <w:r w:rsidDel="0084602C">
          <w:delText>Check for the following formatting:</w:delText>
        </w:r>
      </w:del>
    </w:p>
    <w:p w14:paraId="42B983F5" w14:textId="26A46137" w:rsidR="00BB6E2C" w:rsidRPr="00425650" w:rsidDel="0084602C" w:rsidRDefault="0017418A" w:rsidP="00BB6E2C">
      <w:pPr>
        <w:pStyle w:val="NoSpacing"/>
        <w:numPr>
          <w:ilvl w:val="1"/>
          <w:numId w:val="14"/>
        </w:numPr>
        <w:rPr>
          <w:del w:id="237" w:author="Leslie Mallinger" w:date="2013-07-12T17:37:00Z"/>
        </w:rPr>
      </w:pPr>
      <w:del w:id="238" w:author="Leslie Mallinger" w:date="2013-07-12T17:37:00Z">
        <w:r w:rsidRPr="00425650" w:rsidDel="0084602C">
          <w:delText xml:space="preserve">If variable named </w:delText>
        </w:r>
        <w:r w:rsidRPr="00425650" w:rsidDel="0084602C">
          <w:rPr>
            <w:i/>
          </w:rPr>
          <w:delText>agegroup</w:delText>
        </w:r>
        <w:r w:rsidRPr="00425650" w:rsidDel="0084602C">
          <w:delText xml:space="preserve"> exists in input data, the value for this input</w:delText>
        </w:r>
        <w:r w:rsidR="00BB6E2C" w:rsidRPr="00425650" w:rsidDel="0084602C">
          <w:delText xml:space="preserve"> </w:delText>
        </w:r>
        <w:r w:rsidR="00CA697E" w:rsidRPr="00425650" w:rsidDel="0084602C">
          <w:delText>MUST</w:delText>
        </w:r>
        <w:r w:rsidR="00BB6E2C" w:rsidRPr="00425650" w:rsidDel="0084602C">
          <w:delText xml:space="preserve"> be “”.</w:delText>
        </w:r>
      </w:del>
    </w:p>
    <w:p w14:paraId="772BAD78" w14:textId="3A54D6B8" w:rsidR="00037E6A" w:rsidRDefault="00037E6A" w:rsidP="00037E6A">
      <w:pPr>
        <w:pStyle w:val="Heading2"/>
        <w:rPr>
          <w:ins w:id="239" w:author="Leslie Mallinger" w:date="2013-07-09T14:43:00Z"/>
          <w:rFonts w:ascii="CMR10" w:hAnsi="CMR10" w:cs="CMR10"/>
          <w:b w:val="0"/>
        </w:rPr>
      </w:pPr>
      <w:ins w:id="240" w:author="Leslie Mallinger" w:date="2013-07-09T14:43:00Z">
        <w:r>
          <w:t>Stage shift</w:t>
        </w:r>
      </w:ins>
    </w:p>
    <w:p w14:paraId="61AACC1A" w14:textId="748B1C76" w:rsidR="00037E6A" w:rsidRPr="000111A6" w:rsidRDefault="00037E6A" w:rsidP="00037E6A">
      <w:pPr>
        <w:pStyle w:val="Heading4"/>
        <w:rPr>
          <w:ins w:id="241" w:author="Leslie Mallinger" w:date="2013-07-09T14:43:00Z"/>
        </w:rPr>
      </w:pPr>
      <w:ins w:id="242" w:author="Leslie Mallinger" w:date="2013-07-09T14:43:00Z">
        <w:r>
          <w:rPr>
            <w:rStyle w:val="Heading4Char"/>
            <w:b/>
            <w:bCs/>
            <w:i/>
            <w:iCs/>
          </w:rPr>
          <w:t xml:space="preserve">Population stage distribution in </w:t>
        </w:r>
      </w:ins>
      <w:ins w:id="243" w:author="Leslie Mallinger" w:date="2013-07-09T14:44:00Z">
        <w:r>
          <w:rPr>
            <w:rStyle w:val="Heading4Char"/>
            <w:b/>
            <w:bCs/>
            <w:i/>
            <w:iCs/>
          </w:rPr>
          <w:t>presence of screening</w:t>
        </w:r>
      </w:ins>
    </w:p>
    <w:p w14:paraId="331D2A0B" w14:textId="77777777" w:rsidR="00653686" w:rsidRDefault="005E1240" w:rsidP="005E1240">
      <w:pPr>
        <w:autoSpaceDE w:val="0"/>
        <w:autoSpaceDN w:val="0"/>
        <w:adjustRightInd w:val="0"/>
        <w:spacing w:after="0" w:line="240" w:lineRule="auto"/>
        <w:rPr>
          <w:ins w:id="244" w:author="Leslie Mallinger" w:date="2013-08-21T12:11:00Z"/>
          <w:rFonts w:ascii="CMR10" w:hAnsi="CMR10" w:cs="CMR10"/>
          <w:color w:val="76923C" w:themeColor="accent3" w:themeShade="BF"/>
        </w:rPr>
      </w:pPr>
      <w:ins w:id="245" w:author="Leslie Mallinger" w:date="2013-07-09T14:44:00Z">
        <w:r w:rsidRPr="00D25F6A">
          <w:rPr>
            <w:rFonts w:ascii="CMR10" w:hAnsi="CMR10" w:cs="CMR10"/>
            <w:color w:val="76923C" w:themeColor="accent3" w:themeShade="BF"/>
          </w:rPr>
          <w:t>{?</w:t>
        </w:r>
        <w:r>
          <w:rPr>
            <w:rFonts w:ascii="CMR10" w:hAnsi="CMR10" w:cs="CMR10"/>
            <w:color w:val="76923C" w:themeColor="accent3" w:themeShade="BF"/>
          </w:rPr>
          <w:t xml:space="preserve"> Specify the distribution of stages in the population when screening is present. CANTRANce will assign a stage at screen-detection </w:t>
        </w:r>
      </w:ins>
      <w:ins w:id="246" w:author="Leslie Mallinger" w:date="2013-07-09T14:50:00Z">
        <w:r w:rsidR="00E339F7">
          <w:rPr>
            <w:rFonts w:ascii="CMR10" w:hAnsi="CMR10" w:cs="CMR10"/>
            <w:color w:val="76923C" w:themeColor="accent3" w:themeShade="BF"/>
          </w:rPr>
          <w:t xml:space="preserve">based on this distribution and clinical stage </w:t>
        </w:r>
      </w:ins>
      <w:ins w:id="247" w:author="Leslie Mallinger" w:date="2013-07-09T14:44:00Z">
        <w:r>
          <w:rPr>
            <w:rFonts w:ascii="CMR10" w:hAnsi="CMR10" w:cs="CMR10"/>
            <w:color w:val="76923C" w:themeColor="accent3" w:themeShade="BF"/>
          </w:rPr>
          <w:t>for each individual</w:t>
        </w:r>
      </w:ins>
      <w:ins w:id="248" w:author="Leslie Mallinger" w:date="2013-07-09T14:50:00Z">
        <w:r w:rsidR="00E339F7">
          <w:rPr>
            <w:rFonts w:ascii="CMR10" w:hAnsi="CMR10" w:cs="CMR10"/>
            <w:color w:val="76923C" w:themeColor="accent3" w:themeShade="BF"/>
          </w:rPr>
          <w:t xml:space="preserve">. </w:t>
        </w:r>
      </w:ins>
      <w:ins w:id="249" w:author="Leslie Mallinger" w:date="2013-07-09T14:51:00Z">
        <w:r w:rsidR="00E339F7">
          <w:rPr>
            <w:rFonts w:ascii="CMR10" w:hAnsi="CMR10" w:cs="CMR10"/>
            <w:color w:val="76923C" w:themeColor="accent3" w:themeShade="BF"/>
          </w:rPr>
          <w:t>Some individuals will undergo a “stage shift” to a less advanced stage, while others will have the same stage at screen-detection and clinical incidence.</w:t>
        </w:r>
      </w:ins>
    </w:p>
    <w:p w14:paraId="156F8936" w14:textId="77777777" w:rsidR="00653686" w:rsidRDefault="00653686" w:rsidP="005E1240">
      <w:pPr>
        <w:autoSpaceDE w:val="0"/>
        <w:autoSpaceDN w:val="0"/>
        <w:adjustRightInd w:val="0"/>
        <w:spacing w:after="0" w:line="240" w:lineRule="auto"/>
        <w:rPr>
          <w:ins w:id="250" w:author="Leslie Mallinger" w:date="2013-08-21T12:11:00Z"/>
          <w:rFonts w:ascii="CMR10" w:hAnsi="CMR10" w:cs="CMR10"/>
          <w:color w:val="76923C" w:themeColor="accent3" w:themeShade="BF"/>
        </w:rPr>
      </w:pPr>
    </w:p>
    <w:p w14:paraId="7F6A03AA" w14:textId="552C85C3" w:rsidR="00FC17E9" w:rsidRDefault="00653686" w:rsidP="005E1240">
      <w:pPr>
        <w:autoSpaceDE w:val="0"/>
        <w:autoSpaceDN w:val="0"/>
        <w:adjustRightInd w:val="0"/>
        <w:spacing w:after="0" w:line="240" w:lineRule="auto"/>
        <w:rPr>
          <w:ins w:id="251" w:author="Leslie Mallinger" w:date="2013-07-09T14:47:00Z"/>
          <w:rFonts w:ascii="CMR10" w:hAnsi="CMR10" w:cs="CMR10"/>
          <w:color w:val="76923C" w:themeColor="accent3" w:themeShade="BF"/>
        </w:rPr>
      </w:pPr>
      <w:ins w:id="252" w:author="Leslie Mallinger" w:date="2013-08-21T12:11:00Z">
        <w:r>
          <w:rPr>
            <w:rFonts w:ascii="CMR10" w:hAnsi="CMR10" w:cs="CMR10"/>
            <w:color w:val="76923C" w:themeColor="accent3" w:themeShade="BF"/>
          </w:rPr>
          <w:t xml:space="preserve">Note that these values should reflect the stage distribution </w:t>
        </w:r>
        <w:r>
          <w:rPr>
            <w:rFonts w:ascii="CMR10" w:hAnsi="CMR10" w:cs="CMR10"/>
            <w:i/>
            <w:color w:val="76923C" w:themeColor="accent3" w:themeShade="BF"/>
          </w:rPr>
          <w:t>among cases that would have been clinically incident</w:t>
        </w:r>
        <w:r>
          <w:rPr>
            <w:rFonts w:ascii="CMR10" w:hAnsi="CMR10" w:cs="CMR10"/>
            <w:color w:val="76923C" w:themeColor="accent3" w:themeShade="BF"/>
          </w:rPr>
          <w:t>.</w:t>
        </w:r>
        <w:r w:rsidR="008E14D9">
          <w:rPr>
            <w:rFonts w:ascii="CMR10" w:hAnsi="CMR10" w:cs="CMR10"/>
            <w:color w:val="76923C" w:themeColor="accent3" w:themeShade="BF"/>
          </w:rPr>
          <w:t xml:space="preserve"> Thus, if overdiagnosis is a concern, the observed stage distribution in the presence of screening should be adjusted to account for overdiagnosis.</w:t>
        </w:r>
      </w:ins>
      <w:bookmarkStart w:id="253" w:name="_GoBack"/>
      <w:bookmarkEnd w:id="253"/>
      <w:ins w:id="254" w:author="Leslie Mallinger" w:date="2013-07-09T14:47:00Z">
        <w:r w:rsidR="00FC17E9">
          <w:rPr>
            <w:rFonts w:ascii="CMR10" w:hAnsi="CMR10" w:cs="CMR10"/>
            <w:color w:val="76923C" w:themeColor="accent3" w:themeShade="BF"/>
          </w:rPr>
          <w:t>}</w:t>
        </w:r>
      </w:ins>
    </w:p>
    <w:p w14:paraId="4BC20952" w14:textId="3B6C69E8" w:rsidR="005E1240" w:rsidRPr="00FC17E9" w:rsidRDefault="005E1240" w:rsidP="005E1240">
      <w:pPr>
        <w:autoSpaceDE w:val="0"/>
        <w:autoSpaceDN w:val="0"/>
        <w:adjustRightInd w:val="0"/>
        <w:spacing w:after="0" w:line="240" w:lineRule="auto"/>
        <w:rPr>
          <w:ins w:id="255" w:author="Leslie Mallinger" w:date="2013-07-09T14:44:00Z"/>
          <w:rFonts w:ascii="CMR10" w:hAnsi="CMR10" w:cs="CMR10"/>
          <w:color w:val="76923C" w:themeColor="accent3" w:themeShade="BF"/>
        </w:rPr>
      </w:pPr>
      <w:ins w:id="256" w:author="Leslie Mallinger" w:date="2013-07-09T14:44:00Z">
        <w:r w:rsidRPr="006C187F">
          <w:rPr>
            <w:rFonts w:ascii="CMR10" w:hAnsi="CMR10" w:cs="CMR10"/>
            <w:b/>
            <w:color w:val="4F81BD" w:themeColor="accent1"/>
          </w:rPr>
          <w:t>[Table]</w:t>
        </w:r>
      </w:ins>
    </w:p>
    <w:p w14:paraId="6DEC6E9F" w14:textId="45723B33" w:rsidR="005E1240" w:rsidRDefault="005E1240" w:rsidP="005E1240">
      <w:pPr>
        <w:autoSpaceDE w:val="0"/>
        <w:autoSpaceDN w:val="0"/>
        <w:adjustRightInd w:val="0"/>
        <w:spacing w:after="0" w:line="240" w:lineRule="auto"/>
        <w:ind w:left="18" w:hanging="18"/>
        <w:rPr>
          <w:ins w:id="257" w:author="Leslie Mallinger" w:date="2013-07-09T14:44:00Z"/>
          <w:color w:val="C0504D" w:themeColor="accent2"/>
        </w:rPr>
      </w:pPr>
      <w:ins w:id="258" w:author="Leslie Mallinger" w:date="2013-07-09T14:44:00Z">
        <w:r w:rsidRPr="00D25F6A">
          <w:rPr>
            <w:color w:val="C0504D" w:themeColor="accent2"/>
          </w:rPr>
          <w:t xml:space="preserve">{Entry instructions: </w:t>
        </w:r>
        <w:r w:rsidR="00FC17E9">
          <w:rPr>
            <w:color w:val="C0504D" w:themeColor="accent2"/>
          </w:rPr>
          <w:t>Specify the proportion of individuals in each stage in the presence of screening.</w:t>
        </w:r>
      </w:ins>
      <w:ins w:id="259" w:author="Leslie Mallinger" w:date="2013-07-09T14:48:00Z">
        <w:r w:rsidR="00FC17E9">
          <w:rPr>
            <w:color w:val="C0504D" w:themeColor="accent2"/>
          </w:rPr>
          <w:t xml:space="preserve"> </w:t>
        </w:r>
      </w:ins>
      <w:ins w:id="260" w:author="Leslie Mallinger" w:date="2013-07-09T14:44:00Z">
        <w:r>
          <w:rPr>
            <w:color w:val="C0504D" w:themeColor="accent2"/>
          </w:rPr>
          <w:t>Necessary columns are:</w:t>
        </w:r>
      </w:ins>
    </w:p>
    <w:p w14:paraId="18AF1C8F" w14:textId="6A7FD50E" w:rsidR="00E82DF6" w:rsidRDefault="00E82DF6" w:rsidP="005E1240">
      <w:pPr>
        <w:pStyle w:val="ListParagraph"/>
        <w:numPr>
          <w:ilvl w:val="0"/>
          <w:numId w:val="10"/>
        </w:numPr>
        <w:autoSpaceDE w:val="0"/>
        <w:autoSpaceDN w:val="0"/>
        <w:adjustRightInd w:val="0"/>
        <w:spacing w:after="0" w:line="240" w:lineRule="auto"/>
        <w:rPr>
          <w:ins w:id="261" w:author="Leslie Mallinger" w:date="2013-07-09T15:14:00Z"/>
          <w:color w:val="C0504D" w:themeColor="accent2"/>
        </w:rPr>
      </w:pPr>
      <w:ins w:id="262" w:author="Leslie Mallinger" w:date="2013-07-09T14:49:00Z">
        <w:r w:rsidRPr="00E82DF6">
          <w:rPr>
            <w:i/>
            <w:color w:val="C0504D" w:themeColor="accent2"/>
          </w:rPr>
          <w:t>order</w:t>
        </w:r>
        <w:r>
          <w:rPr>
            <w:color w:val="C0504D" w:themeColor="accent2"/>
          </w:rPr>
          <w:t xml:space="preserve"> </w:t>
        </w:r>
        <w:r w:rsidR="00E339F7">
          <w:rPr>
            <w:color w:val="C0504D" w:themeColor="accent2"/>
          </w:rPr>
          <w:t xml:space="preserve">– </w:t>
        </w:r>
      </w:ins>
      <w:ins w:id="263" w:author="Leslie Mallinger" w:date="2013-07-09T15:13:00Z">
        <w:r w:rsidR="00371DD2">
          <w:rPr>
            <w:color w:val="C0504D" w:themeColor="accent2"/>
          </w:rPr>
          <w:t xml:space="preserve">order of stages during natural progression of the disease, with entries as 1 for the earliest, or least invasive stage of the disease, </w:t>
        </w:r>
      </w:ins>
      <w:ins w:id="264" w:author="Leslie Mallinger" w:date="2013-07-09T15:14:00Z">
        <w:r w:rsidR="00371DD2">
          <w:rPr>
            <w:color w:val="C0504D" w:themeColor="accent2"/>
          </w:rPr>
          <w:t>2 for the next progression, etc.</w:t>
        </w:r>
      </w:ins>
    </w:p>
    <w:p w14:paraId="451D751E" w14:textId="021FFACD" w:rsidR="00371DD2" w:rsidRPr="00E82DF6" w:rsidRDefault="00371DD2" w:rsidP="005E1240">
      <w:pPr>
        <w:pStyle w:val="ListParagraph"/>
        <w:numPr>
          <w:ilvl w:val="0"/>
          <w:numId w:val="10"/>
        </w:numPr>
        <w:autoSpaceDE w:val="0"/>
        <w:autoSpaceDN w:val="0"/>
        <w:adjustRightInd w:val="0"/>
        <w:spacing w:after="0" w:line="240" w:lineRule="auto"/>
        <w:rPr>
          <w:ins w:id="265" w:author="Leslie Mallinger" w:date="2013-07-09T14:49:00Z"/>
          <w:color w:val="C0504D" w:themeColor="accent2"/>
        </w:rPr>
      </w:pPr>
      <w:ins w:id="266" w:author="Leslie Mallinger" w:date="2013-07-09T15:14:00Z">
        <w:r>
          <w:rPr>
            <w:i/>
            <w:color w:val="C0504D" w:themeColor="accent2"/>
          </w:rPr>
          <w:t>stage</w:t>
        </w:r>
        <w:r>
          <w:rPr>
            <w:color w:val="C0504D" w:themeColor="accent2"/>
          </w:rPr>
          <w:t xml:space="preserve"> – stage at screen-detection</w:t>
        </w:r>
        <w:r w:rsidR="0013066C">
          <w:rPr>
            <w:color w:val="C0504D" w:themeColor="accent2"/>
          </w:rPr>
          <w:t xml:space="preserve">. These values must match the values for </w:t>
        </w:r>
      </w:ins>
      <w:ins w:id="267" w:author="Leslie Mallinger" w:date="2013-07-09T15:15:00Z">
        <w:r w:rsidR="0013066C">
          <w:rPr>
            <w:color w:val="C0504D" w:themeColor="accent2"/>
          </w:rPr>
          <w:t>clinical stage (</w:t>
        </w:r>
        <w:r w:rsidR="0013066C">
          <w:rPr>
            <w:i/>
            <w:color w:val="C0504D" w:themeColor="accent2"/>
          </w:rPr>
          <w:t>stage</w:t>
        </w:r>
        <w:r w:rsidR="0013066C">
          <w:rPr>
            <w:color w:val="C0504D" w:themeColor="accent2"/>
          </w:rPr>
          <w:t xml:space="preserve"> variable) in the input data.</w:t>
        </w:r>
      </w:ins>
    </w:p>
    <w:p w14:paraId="225CAFD1" w14:textId="7E5186D9" w:rsidR="005E1240" w:rsidRDefault="00FC17E9" w:rsidP="005E1240">
      <w:pPr>
        <w:pStyle w:val="ListParagraph"/>
        <w:numPr>
          <w:ilvl w:val="0"/>
          <w:numId w:val="10"/>
        </w:numPr>
        <w:autoSpaceDE w:val="0"/>
        <w:autoSpaceDN w:val="0"/>
        <w:adjustRightInd w:val="0"/>
        <w:spacing w:after="0" w:line="240" w:lineRule="auto"/>
        <w:rPr>
          <w:ins w:id="268" w:author="Leslie Mallinger" w:date="2013-07-09T15:14:00Z"/>
          <w:color w:val="C0504D" w:themeColor="accent2"/>
        </w:rPr>
      </w:pPr>
      <w:ins w:id="269" w:author="Leslie Mallinger" w:date="2013-07-09T14:48:00Z">
        <w:r>
          <w:rPr>
            <w:i/>
            <w:color w:val="C0504D" w:themeColor="accent2"/>
          </w:rPr>
          <w:t xml:space="preserve">prop </w:t>
        </w:r>
      </w:ins>
      <w:ins w:id="270" w:author="Leslie Mallinger" w:date="2013-07-09T14:44:00Z">
        <w:r w:rsidR="005E1240">
          <w:rPr>
            <w:color w:val="C0504D" w:themeColor="accent2"/>
          </w:rPr>
          <w:t xml:space="preserve">– </w:t>
        </w:r>
      </w:ins>
      <w:ins w:id="271" w:author="Leslie Mallinger" w:date="2013-07-09T14:49:00Z">
        <w:r w:rsidR="00E82DF6">
          <w:rPr>
            <w:color w:val="C0504D" w:themeColor="accent2"/>
          </w:rPr>
          <w:t>proportion of individuals in each stage</w:t>
        </w:r>
      </w:ins>
    </w:p>
    <w:p w14:paraId="752CA313" w14:textId="77777777" w:rsidR="0013066C" w:rsidRDefault="0013066C" w:rsidP="0013066C">
      <w:pPr>
        <w:pStyle w:val="ListParagraph"/>
        <w:autoSpaceDE w:val="0"/>
        <w:autoSpaceDN w:val="0"/>
        <w:adjustRightInd w:val="0"/>
        <w:spacing w:after="0" w:line="240" w:lineRule="auto"/>
        <w:rPr>
          <w:ins w:id="272" w:author="Leslie Mallinger" w:date="2013-07-09T14:44:00Z"/>
          <w:color w:val="C0504D" w:themeColor="accent2"/>
        </w:rPr>
      </w:pPr>
    </w:p>
    <w:p w14:paraId="44A8C0B1" w14:textId="4A7CEBFA" w:rsidR="005E1240" w:rsidRPr="00A9076C" w:rsidRDefault="005E1240" w:rsidP="005472F3">
      <w:pPr>
        <w:autoSpaceDE w:val="0"/>
        <w:autoSpaceDN w:val="0"/>
        <w:adjustRightInd w:val="0"/>
        <w:spacing w:after="0" w:line="240" w:lineRule="auto"/>
        <w:ind w:left="18" w:hanging="18"/>
        <w:rPr>
          <w:ins w:id="273" w:author="Leslie Mallinger" w:date="2013-07-09T14:44:00Z"/>
          <w:color w:val="C0504D" w:themeColor="accent2"/>
        </w:rPr>
      </w:pPr>
      <w:ins w:id="274" w:author="Leslie Mallinger" w:date="2013-07-09T14:44:00Z">
        <w:r>
          <w:rPr>
            <w:color w:val="C0504D" w:themeColor="accent2"/>
          </w:rPr>
          <w:lastRenderedPageBreak/>
          <w:t xml:space="preserve">For example, the default values </w:t>
        </w:r>
      </w:ins>
      <w:ins w:id="275" w:author="Leslie Mallinger" w:date="2013-07-09T15:15:00Z">
        <w:r w:rsidR="0013066C">
          <w:rPr>
            <w:color w:val="C0504D" w:themeColor="accent2"/>
          </w:rPr>
          <w:t xml:space="preserve">indicate that </w:t>
        </w:r>
      </w:ins>
      <w:ins w:id="276" w:author="Leslie Mallinger" w:date="2013-07-09T15:16:00Z">
        <w:r w:rsidR="00146146">
          <w:rPr>
            <w:color w:val="C0504D" w:themeColor="accent2"/>
          </w:rPr>
          <w:t xml:space="preserve">in a population with screening, </w:t>
        </w:r>
      </w:ins>
      <w:ins w:id="277" w:author="Leslie Mallinger" w:date="2013-07-09T15:15:00Z">
        <w:r w:rsidR="0013066C">
          <w:rPr>
            <w:color w:val="C0504D" w:themeColor="accent2"/>
          </w:rPr>
          <w:t xml:space="preserve">50% of individuals </w:t>
        </w:r>
        <w:r w:rsidR="00146146">
          <w:rPr>
            <w:color w:val="C0504D" w:themeColor="accent2"/>
          </w:rPr>
          <w:t xml:space="preserve">are detected in the least invasive stage, L, </w:t>
        </w:r>
      </w:ins>
      <w:ins w:id="278" w:author="Leslie Mallinger" w:date="2013-07-09T15:16:00Z">
        <w:r w:rsidR="00146146">
          <w:rPr>
            <w:color w:val="C0504D" w:themeColor="accent2"/>
          </w:rPr>
          <w:t>while 30% of individuals are in the second least invasive stage, R, and 20% of individuals are detected in the most invasive stage, D.</w:t>
        </w:r>
      </w:ins>
      <w:ins w:id="279" w:author="Leslie Mallinger" w:date="2013-07-09T14:44:00Z">
        <w:r>
          <w:rPr>
            <w:color w:val="C0504D" w:themeColor="accent2"/>
          </w:rPr>
          <w:t xml:space="preserve"> The default values correspond to the following table: &lt;&lt;Show HTML exam</w:t>
        </w:r>
        <w:r w:rsidR="005472F3">
          <w:rPr>
            <w:color w:val="C0504D" w:themeColor="accent2"/>
          </w:rPr>
          <w:t>ple of the default&gt;&gt;</w:t>
        </w:r>
        <w:r w:rsidRPr="00D25F6A">
          <w:rPr>
            <w:color w:val="C0504D" w:themeColor="accent2"/>
          </w:rPr>
          <w:t>}</w:t>
        </w:r>
      </w:ins>
    </w:p>
    <w:p w14:paraId="18F51B46" w14:textId="2601C270" w:rsidR="005E1240" w:rsidRDefault="005E1240" w:rsidP="005E1240">
      <w:pPr>
        <w:autoSpaceDE w:val="0"/>
        <w:autoSpaceDN w:val="0"/>
        <w:adjustRightInd w:val="0"/>
        <w:spacing w:after="0" w:line="240" w:lineRule="auto"/>
        <w:rPr>
          <w:ins w:id="280" w:author="Leslie Mallinger" w:date="2013-07-09T14:44:00Z"/>
          <w:rFonts w:ascii="CMR10" w:hAnsi="CMR10" w:cs="CMR10"/>
          <w:b/>
        </w:rPr>
      </w:pPr>
      <w:ins w:id="281" w:author="Leslie Mallinger" w:date="2013-07-09T14:44:00Z">
        <w:r>
          <w:rPr>
            <w:rFonts w:ascii="CMR10" w:hAnsi="CMR10" w:cs="CMR10"/>
            <w:b/>
          </w:rPr>
          <w:t>${</w:t>
        </w:r>
      </w:ins>
      <w:ins w:id="282" w:author="Leslie Mallinger" w:date="2013-07-09T15:17:00Z">
        <w:r w:rsidR="00CD64C4">
          <w:rPr>
            <w:rFonts w:ascii="CMR10" w:hAnsi="CMR10" w:cs="CMR10"/>
            <w:b/>
          </w:rPr>
          <w:t>scr_stg_dist</w:t>
        </w:r>
      </w:ins>
      <w:ins w:id="283" w:author="Leslie Mallinger" w:date="2013-07-09T14:44:00Z">
        <w:r>
          <w:rPr>
            <w:rFonts w:ascii="CMR10" w:hAnsi="CMR10" w:cs="CMR10"/>
            <w:b/>
          </w:rPr>
          <w:t xml:space="preserve">} </w:t>
        </w:r>
      </w:ins>
    </w:p>
    <w:p w14:paraId="0E23FF29" w14:textId="77777777" w:rsidR="005E1240" w:rsidRPr="009402DE" w:rsidRDefault="005E1240" w:rsidP="005E1240">
      <w:pPr>
        <w:pStyle w:val="NoSpacing"/>
        <w:numPr>
          <w:ilvl w:val="0"/>
          <w:numId w:val="11"/>
        </w:numPr>
        <w:rPr>
          <w:ins w:id="284" w:author="Leslie Mallinger" w:date="2013-07-09T14:44:00Z"/>
        </w:rPr>
      </w:pPr>
      <w:ins w:id="285" w:author="Leslie Mallinger" w:date="2013-07-09T14:44:00Z">
        <w:r w:rsidRPr="009402DE">
          <w:t xml:space="preserve">For </w:t>
        </w:r>
        <w:r>
          <w:t>web interface:</w:t>
        </w:r>
      </w:ins>
    </w:p>
    <w:p w14:paraId="16007A40" w14:textId="77777777" w:rsidR="005E1240" w:rsidRPr="001B28CD" w:rsidRDefault="005E1240" w:rsidP="005E1240">
      <w:pPr>
        <w:pStyle w:val="NoSpacing"/>
        <w:numPr>
          <w:ilvl w:val="1"/>
          <w:numId w:val="11"/>
        </w:numPr>
        <w:rPr>
          <w:ins w:id="286" w:author="Leslie Mallinger" w:date="2013-07-09T14:44:00Z"/>
          <w:b/>
        </w:rPr>
      </w:pPr>
      <w:ins w:id="287" w:author="Leslie Mallinger" w:date="2013-07-09T14:44:00Z">
        <w:r w:rsidRPr="001B28CD">
          <w:t>Freeform string</w:t>
        </w:r>
      </w:ins>
    </w:p>
    <w:p w14:paraId="2B5E9F20" w14:textId="77777777" w:rsidR="005E1240" w:rsidRPr="00571779" w:rsidRDefault="005E1240" w:rsidP="005E1240">
      <w:pPr>
        <w:pStyle w:val="NoSpacing"/>
        <w:numPr>
          <w:ilvl w:val="1"/>
          <w:numId w:val="11"/>
        </w:numPr>
        <w:rPr>
          <w:ins w:id="288" w:author="Leslie Mallinger" w:date="2013-07-09T14:44:00Z"/>
          <w:b/>
        </w:rPr>
      </w:pPr>
      <w:ins w:id="289" w:author="Leslie Mallinger" w:date="2013-07-09T14:44:00Z">
        <w:r w:rsidRPr="001B28CD">
          <w:t>Default=</w:t>
        </w:r>
        <w:r w:rsidRPr="00FE4033">
          <w:rPr>
            <w:highlight w:val="yellow"/>
          </w:rPr>
          <w:t>FIXME</w:t>
        </w:r>
      </w:ins>
    </w:p>
    <w:p w14:paraId="680B591A" w14:textId="77777777" w:rsidR="005E1240" w:rsidRPr="00571779" w:rsidRDefault="005E1240" w:rsidP="005E1240">
      <w:pPr>
        <w:pStyle w:val="NoSpacing"/>
        <w:numPr>
          <w:ilvl w:val="0"/>
          <w:numId w:val="11"/>
        </w:numPr>
        <w:rPr>
          <w:ins w:id="290" w:author="Leslie Mallinger" w:date="2013-07-09T14:44:00Z"/>
          <w:b/>
        </w:rPr>
      </w:pPr>
      <w:ins w:id="291" w:author="Leslie Mallinger" w:date="2013-07-09T14:44:00Z">
        <w:r>
          <w:t>For downloadable program:</w:t>
        </w:r>
      </w:ins>
    </w:p>
    <w:p w14:paraId="1666296B" w14:textId="5C8CD668" w:rsidR="005E1240" w:rsidRPr="00571779" w:rsidRDefault="005E1240" w:rsidP="005E1240">
      <w:pPr>
        <w:pStyle w:val="NoSpacing"/>
        <w:numPr>
          <w:ilvl w:val="1"/>
          <w:numId w:val="11"/>
        </w:numPr>
        <w:rPr>
          <w:ins w:id="292" w:author="Leslie Mallinger" w:date="2013-07-09T14:44:00Z"/>
          <w:b/>
        </w:rPr>
      </w:pPr>
      <w:ins w:id="293" w:author="Leslie Mallinger" w:date="2013-07-09T14:44:00Z">
        <w:r>
          <w:t xml:space="preserve">Populate a table with columns named </w:t>
        </w:r>
      </w:ins>
      <w:ins w:id="294" w:author="Leslie Mallinger" w:date="2013-07-09T15:17:00Z">
        <w:r w:rsidR="00B67306">
          <w:rPr>
            <w:i/>
          </w:rPr>
          <w:t>order</w:t>
        </w:r>
      </w:ins>
      <w:ins w:id="295" w:author="Leslie Mallinger" w:date="2013-07-09T14:44:00Z">
        <w:r>
          <w:t xml:space="preserve">, </w:t>
        </w:r>
      </w:ins>
      <w:ins w:id="296" w:author="Leslie Mallinger" w:date="2013-07-09T15:17:00Z">
        <w:r w:rsidR="00B67306">
          <w:rPr>
            <w:i/>
          </w:rPr>
          <w:t>stage</w:t>
        </w:r>
      </w:ins>
      <w:ins w:id="297" w:author="Leslie Mallinger" w:date="2013-07-09T14:44:00Z">
        <w:r>
          <w:t xml:space="preserve">, </w:t>
        </w:r>
      </w:ins>
      <w:ins w:id="298" w:author="Leslie Mallinger" w:date="2013-07-09T15:17:00Z">
        <w:r w:rsidR="00B67306">
          <w:t xml:space="preserve">and </w:t>
        </w:r>
        <w:r w:rsidR="00B67306">
          <w:rPr>
            <w:i/>
          </w:rPr>
          <w:t>prop</w:t>
        </w:r>
      </w:ins>
    </w:p>
    <w:p w14:paraId="684FA1B8" w14:textId="77777777" w:rsidR="005E1240" w:rsidRPr="00571779" w:rsidRDefault="005E1240" w:rsidP="005E1240">
      <w:pPr>
        <w:pStyle w:val="NoSpacing"/>
        <w:numPr>
          <w:ilvl w:val="1"/>
          <w:numId w:val="11"/>
        </w:numPr>
        <w:rPr>
          <w:ins w:id="299" w:author="Leslie Mallinger" w:date="2013-07-09T14:44:00Z"/>
          <w:b/>
        </w:rPr>
      </w:pPr>
      <w:ins w:id="300" w:author="Leslie Mallinger" w:date="2013-07-09T14:44:00Z">
        <w:r>
          <w:t>Allow user to fill in as many rows as necessary (theoretically boundless, but we reasonably expect fewer than 10)</w:t>
        </w:r>
      </w:ins>
    </w:p>
    <w:p w14:paraId="51FC045B" w14:textId="77777777" w:rsidR="005E1240" w:rsidRPr="00A463A0" w:rsidRDefault="005E1240" w:rsidP="005E1240">
      <w:pPr>
        <w:pStyle w:val="NoSpacing"/>
        <w:numPr>
          <w:ilvl w:val="0"/>
          <w:numId w:val="11"/>
        </w:numPr>
        <w:rPr>
          <w:ins w:id="301" w:author="Leslie Mallinger" w:date="2013-07-09T14:44:00Z"/>
          <w:b/>
        </w:rPr>
      </w:pPr>
      <w:ins w:id="302" w:author="Leslie Mallinger" w:date="2013-07-09T14:44:00Z">
        <w:r>
          <w:t>Check for the following formatting:</w:t>
        </w:r>
      </w:ins>
    </w:p>
    <w:p w14:paraId="4C400235" w14:textId="6708E1B1" w:rsidR="005E1240" w:rsidRPr="00A463A0" w:rsidRDefault="005E1240" w:rsidP="005E1240">
      <w:pPr>
        <w:pStyle w:val="NoSpacing"/>
        <w:numPr>
          <w:ilvl w:val="1"/>
          <w:numId w:val="11"/>
        </w:numPr>
        <w:rPr>
          <w:ins w:id="303" w:author="Leslie Mallinger" w:date="2013-07-09T14:44:00Z"/>
          <w:b/>
        </w:rPr>
      </w:pPr>
      <w:ins w:id="304" w:author="Leslie Mallinger" w:date="2013-07-09T14:44:00Z">
        <w:r>
          <w:t xml:space="preserve">Variables named </w:t>
        </w:r>
      </w:ins>
      <w:ins w:id="305" w:author="Leslie Mallinger" w:date="2013-07-09T15:17:00Z">
        <w:r w:rsidR="00122198">
          <w:rPr>
            <w:i/>
          </w:rPr>
          <w:t>order</w:t>
        </w:r>
      </w:ins>
      <w:ins w:id="306" w:author="Leslie Mallinger" w:date="2013-07-09T14:44:00Z">
        <w:r>
          <w:t xml:space="preserve">, </w:t>
        </w:r>
      </w:ins>
      <w:ins w:id="307" w:author="Leslie Mallinger" w:date="2013-07-09T15:17:00Z">
        <w:r w:rsidR="00122198">
          <w:rPr>
            <w:i/>
          </w:rPr>
          <w:t>stage</w:t>
        </w:r>
      </w:ins>
      <w:ins w:id="308" w:author="Leslie Mallinger" w:date="2013-07-09T14:44:00Z">
        <w:r>
          <w:t xml:space="preserve">, </w:t>
        </w:r>
      </w:ins>
      <w:ins w:id="309" w:author="Leslie Mallinger" w:date="2013-07-09T15:17:00Z">
        <w:r w:rsidR="00122198">
          <w:t xml:space="preserve">and </w:t>
        </w:r>
        <w:r w:rsidR="00122198">
          <w:rPr>
            <w:i/>
          </w:rPr>
          <w:t>prop</w:t>
        </w:r>
      </w:ins>
      <w:ins w:id="310" w:author="Leslie Mallinger" w:date="2013-07-09T14:44:00Z">
        <w:r>
          <w:t xml:space="preserve"> must be present</w:t>
        </w:r>
      </w:ins>
    </w:p>
    <w:p w14:paraId="4EA17B5A" w14:textId="77777777" w:rsidR="005E1240" w:rsidRPr="001B1143" w:rsidRDefault="005E1240" w:rsidP="005E1240">
      <w:pPr>
        <w:pStyle w:val="NoSpacing"/>
        <w:numPr>
          <w:ilvl w:val="1"/>
          <w:numId w:val="11"/>
        </w:numPr>
        <w:rPr>
          <w:ins w:id="311" w:author="Leslie Mallinger" w:date="2013-07-09T15:18:00Z"/>
          <w:b/>
        </w:rPr>
      </w:pPr>
      <w:ins w:id="312" w:author="Leslie Mallinger" w:date="2013-07-09T14:44:00Z">
        <w:r>
          <w:t>No other variables allowed</w:t>
        </w:r>
      </w:ins>
    </w:p>
    <w:p w14:paraId="61D06E2F" w14:textId="19D49B22" w:rsidR="001B1143" w:rsidRPr="00A56E9A" w:rsidRDefault="00FE652D" w:rsidP="005E1240">
      <w:pPr>
        <w:pStyle w:val="NoSpacing"/>
        <w:numPr>
          <w:ilvl w:val="1"/>
          <w:numId w:val="11"/>
        </w:numPr>
        <w:rPr>
          <w:ins w:id="313" w:author="Leslie Mallinger" w:date="2013-07-09T14:44:00Z"/>
          <w:b/>
        </w:rPr>
      </w:pPr>
      <w:ins w:id="314" w:author="Leslie Mallinger" w:date="2013-07-09T15:19:00Z">
        <w:r>
          <w:t xml:space="preserve">Values </w:t>
        </w:r>
      </w:ins>
      <w:ins w:id="315" w:author="Leslie Mallinger" w:date="2013-07-09T15:18:00Z">
        <w:r w:rsidR="001B1143">
          <w:t xml:space="preserve">for stage must be </w:t>
        </w:r>
      </w:ins>
      <w:ins w:id="316" w:author="Leslie Mallinger" w:date="2013-07-09T15:19:00Z">
        <w:r>
          <w:t xml:space="preserve">the same as those in the </w:t>
        </w:r>
      </w:ins>
      <w:ins w:id="317" w:author="Leslie Mallinger" w:date="2013-07-09T15:18:00Z">
        <w:r w:rsidR="001B1143">
          <w:t xml:space="preserve">input data </w:t>
        </w:r>
        <w:r w:rsidR="001B1143">
          <w:rPr>
            <w:i/>
          </w:rPr>
          <w:t>stage</w:t>
        </w:r>
        <w:r w:rsidR="001B1143">
          <w:t xml:space="preserve"> variable</w:t>
        </w:r>
      </w:ins>
    </w:p>
    <w:p w14:paraId="4CA2731D" w14:textId="77777777" w:rsidR="00D11B62" w:rsidRDefault="00D11B62" w:rsidP="00D11B62">
      <w:pPr>
        <w:autoSpaceDE w:val="0"/>
        <w:autoSpaceDN w:val="0"/>
        <w:adjustRightInd w:val="0"/>
        <w:spacing w:after="0" w:line="240" w:lineRule="auto"/>
        <w:rPr>
          <w:rFonts w:ascii="CMR10" w:hAnsi="CMR10" w:cs="CMR10"/>
          <w:b/>
          <w:color w:val="4F81BD" w:themeColor="accent1"/>
        </w:rPr>
      </w:pPr>
    </w:p>
    <w:p w14:paraId="69FE3478" w14:textId="6DEB176A" w:rsidR="00D11B62" w:rsidRPr="00EE58A1" w:rsidRDefault="001C6D87" w:rsidP="00EE58A1">
      <w:pPr>
        <w:pStyle w:val="Heading1"/>
      </w:pPr>
      <w:r w:rsidRPr="00E27BE8">
        <w:t xml:space="preserve">CAUSE-SPECIFIC </w:t>
      </w:r>
      <w:r w:rsidR="00D11B62" w:rsidRPr="00E27BE8">
        <w:t>MORTALITY ESTIMATION</w:t>
      </w:r>
    </w:p>
    <w:p w14:paraId="3BE3923C" w14:textId="054C08E5" w:rsidR="00D11B62" w:rsidRPr="008C0506" w:rsidDel="00D614FD" w:rsidRDefault="00D11B62" w:rsidP="008C0506">
      <w:pPr>
        <w:pStyle w:val="Heading2"/>
        <w:rPr>
          <w:del w:id="318" w:author="Leslie Mallinger" w:date="2013-07-03T15:10:00Z"/>
          <w:color w:val="76923C" w:themeColor="accent3" w:themeShade="BF"/>
        </w:rPr>
      </w:pPr>
      <w:del w:id="319" w:author="Leslie Mallinger" w:date="2013-07-03T15:10:00Z">
        <w:r w:rsidRPr="00C92AA8" w:rsidDel="00D614FD">
          <w:delText>Ti</w:delText>
        </w:r>
        <w:r w:rsidR="00A1655D" w:rsidDel="00D614FD">
          <w:delText xml:space="preserve">me from </w:delText>
        </w:r>
        <w:r w:rsidR="003279F8" w:rsidDel="00D614FD">
          <w:delText>study start</w:delText>
        </w:r>
        <w:r w:rsidR="00A1655D" w:rsidDel="00D614FD">
          <w:delText xml:space="preserve"> to disease </w:delText>
        </w:r>
        <w:r w:rsidR="0048527B" w:rsidDel="00D614FD">
          <w:delText>incidence</w:delText>
        </w:r>
      </w:del>
    </w:p>
    <w:p w14:paraId="78C36422" w14:textId="15933D86" w:rsidR="008C0506" w:rsidRPr="00813AC0" w:rsidDel="00D614FD" w:rsidRDefault="002D26A7" w:rsidP="008C0506">
      <w:pPr>
        <w:pStyle w:val="Heading3"/>
        <w:rPr>
          <w:del w:id="320" w:author="Leslie Mallinger" w:date="2013-07-03T15:10:00Z"/>
          <w:u w:val="single"/>
        </w:rPr>
      </w:pPr>
      <w:del w:id="321" w:author="Leslie Mallinger" w:date="2013-07-03T15:10:00Z">
        <w:r w:rsidRPr="00813AC0" w:rsidDel="00D614FD">
          <w:rPr>
            <w:rStyle w:val="Heading3Char"/>
            <w:b/>
            <w:bCs/>
            <w:u w:val="single"/>
          </w:rPr>
          <w:delText xml:space="preserve">Baseline </w:delText>
        </w:r>
        <w:r w:rsidR="007338AD" w:rsidRPr="00813AC0" w:rsidDel="00D614FD">
          <w:rPr>
            <w:rStyle w:val="Heading3Char"/>
            <w:b/>
            <w:bCs/>
            <w:u w:val="single"/>
          </w:rPr>
          <w:delText xml:space="preserve">incidence-free </w:delText>
        </w:r>
        <w:r w:rsidRPr="00813AC0" w:rsidDel="00D614FD">
          <w:rPr>
            <w:rStyle w:val="Heading3Char"/>
            <w:b/>
            <w:bCs/>
            <w:u w:val="single"/>
          </w:rPr>
          <w:delText>survival</w:delText>
        </w:r>
      </w:del>
    </w:p>
    <w:p w14:paraId="45ED9E04" w14:textId="6FAD89C3" w:rsidR="002D26A7" w:rsidRPr="004D498D" w:rsidDel="00D614FD" w:rsidRDefault="002D771F" w:rsidP="008129AD">
      <w:pPr>
        <w:autoSpaceDE w:val="0"/>
        <w:autoSpaceDN w:val="0"/>
        <w:adjustRightInd w:val="0"/>
        <w:spacing w:after="0" w:line="240" w:lineRule="auto"/>
        <w:rPr>
          <w:del w:id="322" w:author="Leslie Mallinger" w:date="2013-07-03T15:10:00Z"/>
          <w:rFonts w:ascii="CMR10" w:hAnsi="CMR10" w:cs="CMR10"/>
          <w:b/>
          <w:i/>
          <w:color w:val="4F81BD" w:themeColor="accent1"/>
        </w:rPr>
      </w:pPr>
      <w:del w:id="323" w:author="Leslie Mallinger" w:date="2013-07-03T15:10:00Z">
        <w:r w:rsidRPr="004D4716" w:rsidDel="00D614FD">
          <w:rPr>
            <w:rFonts w:ascii="CMR10" w:hAnsi="CMR10" w:cs="CMR10"/>
            <w:color w:val="76923C" w:themeColor="accent3" w:themeShade="BF"/>
          </w:rPr>
          <w:delText xml:space="preserve">{? </w:delText>
        </w:r>
        <w:r w:rsidDel="00D614FD">
          <w:rPr>
            <w:rFonts w:ascii="CMR10" w:hAnsi="CMR10" w:cs="CMR10"/>
            <w:color w:val="76923C" w:themeColor="accent3" w:themeShade="BF"/>
          </w:rPr>
          <w:delText xml:space="preserve">CANTRANce will model time </w:delText>
        </w:r>
        <w:r w:rsidR="0048527B" w:rsidDel="00D614FD">
          <w:rPr>
            <w:rFonts w:ascii="CMR10" w:hAnsi="CMR10" w:cs="CMR10"/>
            <w:color w:val="76923C" w:themeColor="accent3" w:themeShade="BF"/>
          </w:rPr>
          <w:delText xml:space="preserve">from </w:delText>
        </w:r>
      </w:del>
      <w:del w:id="324" w:author="Leslie Mallinger" w:date="2013-07-03T15:09:00Z">
        <w:r w:rsidR="003279F8" w:rsidDel="00D614FD">
          <w:rPr>
            <w:rFonts w:ascii="CMR10" w:hAnsi="CMR10" w:cs="CMR10"/>
            <w:color w:val="76923C" w:themeColor="accent3" w:themeShade="BF"/>
          </w:rPr>
          <w:delText>study start</w:delText>
        </w:r>
        <w:r w:rsidR="0048527B" w:rsidDel="00D614FD">
          <w:rPr>
            <w:rFonts w:ascii="CMR10" w:hAnsi="CMR10" w:cs="CMR10"/>
            <w:color w:val="76923C" w:themeColor="accent3" w:themeShade="BF"/>
          </w:rPr>
          <w:delText xml:space="preserve"> </w:delText>
        </w:r>
        <w:r w:rsidDel="00D614FD">
          <w:rPr>
            <w:rFonts w:ascii="CMR10" w:hAnsi="CMR10" w:cs="CMR10"/>
            <w:color w:val="76923C" w:themeColor="accent3" w:themeShade="BF"/>
          </w:rPr>
          <w:delText xml:space="preserve">to </w:delText>
        </w:r>
        <w:r w:rsidR="0048527B" w:rsidDel="00D614FD">
          <w:rPr>
            <w:rFonts w:ascii="CMR10" w:hAnsi="CMR10" w:cs="CMR10"/>
            <w:color w:val="76923C" w:themeColor="accent3" w:themeShade="BF"/>
          </w:rPr>
          <w:delText xml:space="preserve">disease </w:delText>
        </w:r>
      </w:del>
      <w:del w:id="325" w:author="Leslie Mallinger" w:date="2013-07-03T15:10:00Z">
        <w:r w:rsidR="00A1655D" w:rsidDel="00D614FD">
          <w:rPr>
            <w:rFonts w:ascii="CMR10" w:hAnsi="CMR10" w:cs="CMR10"/>
            <w:color w:val="76923C" w:themeColor="accent3" w:themeShade="BF"/>
          </w:rPr>
          <w:delText xml:space="preserve">incidence </w:delText>
        </w:r>
        <w:r w:rsidDel="00D614FD">
          <w:rPr>
            <w:rFonts w:ascii="CMR10" w:hAnsi="CMR10" w:cs="CMR10"/>
            <w:color w:val="76923C" w:themeColor="accent3" w:themeShade="BF"/>
          </w:rPr>
          <w:delText xml:space="preserve">assuming an exponential process for the baseline </w:delText>
        </w:r>
        <w:r w:rsidR="00A1655D" w:rsidDel="00D614FD">
          <w:rPr>
            <w:rFonts w:ascii="CMR10" w:hAnsi="CMR10" w:cs="CMR10"/>
            <w:color w:val="76923C" w:themeColor="accent3" w:themeShade="BF"/>
          </w:rPr>
          <w:delText xml:space="preserve">incidence-free </w:delText>
        </w:r>
        <w:r w:rsidDel="00D614FD">
          <w:rPr>
            <w:rFonts w:ascii="CMR10" w:hAnsi="CMR10" w:cs="CMR10"/>
            <w:color w:val="76923C" w:themeColor="accent3" w:themeShade="BF"/>
          </w:rPr>
          <w:delText xml:space="preserve">survival curve, </w:delText>
        </w:r>
        <w:r w:rsidR="004A60F7" w:rsidDel="00D614FD">
          <w:rPr>
            <w:rFonts w:ascii="CMR10" w:hAnsi="CMR10" w:cs="CMR10"/>
            <w:color w:val="76923C" w:themeColor="accent3" w:themeShade="BF"/>
          </w:rPr>
          <w:delText>with the option of a</w:delText>
        </w:r>
        <w:r w:rsidDel="00D614FD">
          <w:rPr>
            <w:rFonts w:ascii="CMR10" w:hAnsi="CMR10" w:cs="CMR10"/>
            <w:color w:val="76923C" w:themeColor="accent3" w:themeShade="BF"/>
          </w:rPr>
          <w:delText xml:space="preserve">pplying </w:delText>
        </w:r>
        <w:r w:rsidR="00A463A8" w:rsidDel="00D614FD">
          <w:rPr>
            <w:rFonts w:ascii="CMR10" w:hAnsi="CMR10" w:cs="CMR10"/>
            <w:color w:val="76923C" w:themeColor="accent3" w:themeShade="BF"/>
          </w:rPr>
          <w:delText xml:space="preserve">modifications </w:delText>
        </w:r>
        <w:r w:rsidR="00C77490" w:rsidDel="00D614FD">
          <w:rPr>
            <w:rFonts w:ascii="CMR10" w:hAnsi="CMR10" w:cs="CMR10"/>
            <w:color w:val="76923C" w:themeColor="accent3" w:themeShade="BF"/>
          </w:rPr>
          <w:delText xml:space="preserve">(e.g. relative risks or hazard ratios) </w:delText>
        </w:r>
        <w:r w:rsidR="00A463A8" w:rsidDel="00D614FD">
          <w:rPr>
            <w:rFonts w:ascii="CMR10" w:hAnsi="CMR10" w:cs="CMR10"/>
            <w:color w:val="76923C" w:themeColor="accent3" w:themeShade="BF"/>
          </w:rPr>
          <w:delText>for specified covariates.</w:delText>
        </w:r>
      </w:del>
      <w:del w:id="326" w:author="Leslie Mallinger" w:date="2013-07-03T15:09:00Z">
        <w:r w:rsidR="0039638F" w:rsidDel="00D614FD">
          <w:rPr>
            <w:rFonts w:ascii="CMR10" w:hAnsi="CMR10" w:cs="CMR10"/>
            <w:color w:val="76923C" w:themeColor="accent3" w:themeShade="BF"/>
          </w:rPr>
          <w:delText>.</w:delText>
        </w:r>
      </w:del>
      <w:del w:id="327" w:author="Leslie Mallinger" w:date="2013-07-03T15:10:00Z">
        <w:r w:rsidR="00A463A8" w:rsidDel="00D614FD">
          <w:rPr>
            <w:rFonts w:ascii="CMR10" w:hAnsi="CMR10" w:cs="CMR10"/>
            <w:color w:val="76923C" w:themeColor="accent3" w:themeShade="BF"/>
          </w:rPr>
          <w:delText>}</w:delText>
        </w:r>
      </w:del>
    </w:p>
    <w:p w14:paraId="591FF67E" w14:textId="425D7C73" w:rsidR="00C674C5" w:rsidRPr="00C674C5" w:rsidDel="00D614FD" w:rsidRDefault="00B43480" w:rsidP="00BA3551">
      <w:pPr>
        <w:pStyle w:val="Heading4"/>
        <w:rPr>
          <w:del w:id="328" w:author="Leslie Mallinger" w:date="2013-07-03T15:10:00Z"/>
        </w:rPr>
      </w:pPr>
      <w:del w:id="329" w:author="Leslie Mallinger" w:date="2013-07-03T15:10:00Z">
        <w:r w:rsidRPr="00C674C5" w:rsidDel="00D614FD">
          <w:rPr>
            <w:rStyle w:val="Heading4Char"/>
            <w:b/>
            <w:bCs/>
            <w:i/>
            <w:iCs/>
          </w:rPr>
          <w:delText>Parameter for baseline incidence-free survival curve</w:delText>
        </w:r>
      </w:del>
    </w:p>
    <w:p w14:paraId="36FEC54B" w14:textId="0FD33D4B" w:rsidR="00E136C2" w:rsidRPr="008F3E1E" w:rsidDel="00D614FD" w:rsidRDefault="004A60F7" w:rsidP="00BA3551">
      <w:pPr>
        <w:autoSpaceDE w:val="0"/>
        <w:autoSpaceDN w:val="0"/>
        <w:adjustRightInd w:val="0"/>
        <w:spacing w:after="0" w:line="240" w:lineRule="auto"/>
        <w:rPr>
          <w:del w:id="330" w:author="Leslie Mallinger" w:date="2013-07-03T15:10:00Z"/>
          <w:rFonts w:ascii="CMR10" w:hAnsi="CMR10" w:cs="CMR10"/>
          <w:color w:val="76923C" w:themeColor="accent3" w:themeShade="BF"/>
        </w:rPr>
      </w:pPr>
      <w:del w:id="331" w:author="Leslie Mallinger" w:date="2013-07-03T15:10:00Z">
        <w:r w:rsidRPr="004D4716" w:rsidDel="00D614FD">
          <w:rPr>
            <w:rFonts w:ascii="CMR10" w:hAnsi="CMR10" w:cs="CMR10"/>
            <w:color w:val="76923C" w:themeColor="accent3" w:themeShade="BF"/>
          </w:rPr>
          <w:delText>{?</w:delText>
        </w:r>
        <w:r w:rsidDel="00D614FD">
          <w:rPr>
            <w:rFonts w:ascii="CMR10" w:hAnsi="CMR10" w:cs="CMR10"/>
            <w:color w:val="76923C" w:themeColor="accent3" w:themeShade="BF"/>
          </w:rPr>
          <w:delText xml:space="preserve"> </w:delText>
        </w:r>
        <w:r w:rsidR="00AC031B" w:rsidDel="00D614FD">
          <w:rPr>
            <w:rFonts w:ascii="CMR10" w:hAnsi="CMR10" w:cs="CMR10"/>
            <w:color w:val="76923C" w:themeColor="accent3" w:themeShade="BF"/>
          </w:rPr>
          <w:delText xml:space="preserve">Select one survival parameter to describe incidence-free survival: </w:delText>
        </w:r>
        <w:r w:rsidR="0039638F" w:rsidDel="00D614FD">
          <w:rPr>
            <w:rFonts w:ascii="CMR10" w:hAnsi="CMR10" w:cs="CMR10"/>
            <w:color w:val="76923C" w:themeColor="accent3" w:themeShade="BF"/>
          </w:rPr>
          <w:delText xml:space="preserve"> k-year</w:delText>
        </w:r>
        <w:r w:rsidDel="00D614FD">
          <w:rPr>
            <w:rFonts w:ascii="CMR10" w:hAnsi="CMR10" w:cs="CMR10"/>
            <w:color w:val="76923C" w:themeColor="accent3" w:themeShade="BF"/>
          </w:rPr>
          <w:delText xml:space="preserve"> survival, </w:delText>
        </w:r>
        <w:r w:rsidR="0045698D" w:rsidDel="00D614FD">
          <w:rPr>
            <w:rFonts w:ascii="CMR10" w:hAnsi="CMR10" w:cs="CMR10"/>
            <w:color w:val="76923C" w:themeColor="accent3" w:themeShade="BF"/>
          </w:rPr>
          <w:delText xml:space="preserve">mean </w:delText>
        </w:r>
        <w:r w:rsidR="00453B4B" w:rsidDel="00D614FD">
          <w:rPr>
            <w:rFonts w:ascii="CMR10" w:hAnsi="CMR10" w:cs="CMR10"/>
            <w:color w:val="76923C" w:themeColor="accent3" w:themeShade="BF"/>
          </w:rPr>
          <w:delText xml:space="preserve">survival, </w:delText>
        </w:r>
        <w:r w:rsidR="0045698D" w:rsidDel="00D614FD">
          <w:rPr>
            <w:rFonts w:ascii="CMR10" w:hAnsi="CMR10" w:cs="CMR10"/>
            <w:color w:val="76923C" w:themeColor="accent3" w:themeShade="BF"/>
          </w:rPr>
          <w:delText xml:space="preserve">median </w:delText>
        </w:r>
        <w:r w:rsidR="00453B4B" w:rsidDel="00D614FD">
          <w:rPr>
            <w:rFonts w:ascii="CMR10" w:hAnsi="CMR10" w:cs="CMR10"/>
            <w:color w:val="76923C" w:themeColor="accent3" w:themeShade="BF"/>
          </w:rPr>
          <w:delText xml:space="preserve">survival, or an incidence </w:delText>
        </w:r>
        <w:r w:rsidDel="00D614FD">
          <w:rPr>
            <w:rFonts w:ascii="CMR10" w:hAnsi="CMR10" w:cs="CMR10"/>
            <w:color w:val="76923C" w:themeColor="accent3" w:themeShade="BF"/>
          </w:rPr>
          <w:delText>rate. k-</w:delText>
        </w:r>
        <w:r w:rsidR="0039638F" w:rsidDel="00D614FD">
          <w:rPr>
            <w:rFonts w:ascii="CMR10" w:hAnsi="CMR10" w:cs="CMR10"/>
            <w:color w:val="76923C" w:themeColor="accent3" w:themeShade="BF"/>
          </w:rPr>
          <w:delText>year</w:delText>
        </w:r>
        <w:r w:rsidDel="00D614FD">
          <w:rPr>
            <w:rFonts w:ascii="CMR10" w:hAnsi="CMR10" w:cs="CMR10"/>
            <w:color w:val="76923C" w:themeColor="accent3" w:themeShade="BF"/>
          </w:rPr>
          <w:delText xml:space="preserve"> survival refers to the proportion of people </w:delText>
        </w:r>
        <w:r w:rsidR="00487910" w:rsidDel="00D614FD">
          <w:rPr>
            <w:rFonts w:ascii="CMR10" w:hAnsi="CMR10" w:cs="CMR10"/>
            <w:color w:val="76923C" w:themeColor="accent3" w:themeShade="BF"/>
          </w:rPr>
          <w:delText>“</w:delText>
        </w:r>
        <w:r w:rsidDel="00D614FD">
          <w:rPr>
            <w:rFonts w:ascii="CMR10" w:hAnsi="CMR10" w:cs="CMR10"/>
            <w:color w:val="76923C" w:themeColor="accent3" w:themeShade="BF"/>
          </w:rPr>
          <w:delText>surviving</w:delText>
        </w:r>
        <w:r w:rsidR="00487910" w:rsidDel="00D614FD">
          <w:rPr>
            <w:rFonts w:ascii="CMR10" w:hAnsi="CMR10" w:cs="CMR10"/>
            <w:color w:val="76923C" w:themeColor="accent3" w:themeShade="BF"/>
          </w:rPr>
          <w:delText>”</w:delText>
        </w:r>
        <w:r w:rsidDel="00D614FD">
          <w:rPr>
            <w:rFonts w:ascii="CMR10" w:hAnsi="CMR10" w:cs="CMR10"/>
            <w:color w:val="76923C" w:themeColor="accent3" w:themeShade="BF"/>
          </w:rPr>
          <w:delText xml:space="preserve"> </w:delText>
        </w:r>
        <w:r w:rsidR="00453B4B" w:rsidDel="00D614FD">
          <w:rPr>
            <w:rFonts w:ascii="CMR10" w:hAnsi="CMR10" w:cs="CMR10"/>
            <w:color w:val="76923C" w:themeColor="accent3" w:themeShade="BF"/>
          </w:rPr>
          <w:delText xml:space="preserve">(non-incident) </w:delText>
        </w:r>
        <w:r w:rsidR="0039638F" w:rsidDel="00D614FD">
          <w:rPr>
            <w:rFonts w:ascii="CMR10" w:hAnsi="CMR10" w:cs="CMR10"/>
            <w:color w:val="76923C" w:themeColor="accent3" w:themeShade="BF"/>
          </w:rPr>
          <w:delText>after k years</w:delText>
        </w:r>
        <w:r w:rsidR="00E136C2" w:rsidDel="00D614FD">
          <w:rPr>
            <w:rFonts w:ascii="CMR10" w:hAnsi="CMR10" w:cs="CMR10"/>
            <w:color w:val="76923C" w:themeColor="accent3" w:themeShade="BF"/>
          </w:rPr>
          <w:delText xml:space="preserve"> following the start of the study period</w:delText>
        </w:r>
        <w:r w:rsidR="0039638F" w:rsidDel="00D614FD">
          <w:rPr>
            <w:rFonts w:ascii="CMR10" w:hAnsi="CMR10" w:cs="CMR10"/>
            <w:color w:val="76923C" w:themeColor="accent3" w:themeShade="BF"/>
          </w:rPr>
          <w:delText>. If you choose k-year</w:delText>
        </w:r>
        <w:r w:rsidDel="00D614FD">
          <w:rPr>
            <w:rFonts w:ascii="CMR10" w:hAnsi="CMR10" w:cs="CMR10"/>
            <w:color w:val="76923C" w:themeColor="accent3" w:themeShade="BF"/>
          </w:rPr>
          <w:delText xml:space="preserve"> survival, you must specify the “k” below.}</w:delText>
        </w:r>
      </w:del>
    </w:p>
    <w:p w14:paraId="4229C31F" w14:textId="63E30570" w:rsidR="005A4F2E" w:rsidRPr="00521DA8" w:rsidDel="00D614FD" w:rsidRDefault="005A4F2E" w:rsidP="00BA3551">
      <w:pPr>
        <w:autoSpaceDE w:val="0"/>
        <w:autoSpaceDN w:val="0"/>
        <w:adjustRightInd w:val="0"/>
        <w:spacing w:after="0" w:line="240" w:lineRule="auto"/>
        <w:rPr>
          <w:del w:id="332" w:author="Leslie Mallinger" w:date="2013-07-03T15:10:00Z"/>
          <w:rFonts w:ascii="CMR10" w:hAnsi="CMR10" w:cs="CMR10"/>
        </w:rPr>
      </w:pPr>
      <w:del w:id="333" w:author="Leslie Mallinger" w:date="2013-07-03T15:10:00Z">
        <w:r w:rsidDel="00D614FD">
          <w:rPr>
            <w:rFonts w:ascii="CMR10" w:hAnsi="CMR10" w:cs="CMR10"/>
            <w:b/>
            <w:color w:val="4F81BD" w:themeColor="accent1"/>
          </w:rPr>
          <w:delText>[String]</w:delText>
        </w:r>
      </w:del>
    </w:p>
    <w:p w14:paraId="6529CA13" w14:textId="530F644C" w:rsidR="00521DA8" w:rsidDel="00D614FD" w:rsidRDefault="00D11B62" w:rsidP="00BA3551">
      <w:pPr>
        <w:autoSpaceDE w:val="0"/>
        <w:autoSpaceDN w:val="0"/>
        <w:adjustRightInd w:val="0"/>
        <w:spacing w:after="0" w:line="240" w:lineRule="auto"/>
        <w:rPr>
          <w:del w:id="334" w:author="Leslie Mallinger" w:date="2013-07-03T15:10:00Z"/>
          <w:rFonts w:ascii="CMR10" w:hAnsi="CMR10" w:cs="CMR10"/>
          <w:b/>
        </w:rPr>
      </w:pPr>
      <w:del w:id="335" w:author="Leslie Mallinger" w:date="2013-07-03T15:10:00Z">
        <w:r w:rsidDel="00D614FD">
          <w:rPr>
            <w:rFonts w:ascii="CMR10" w:hAnsi="CMR10" w:cs="CMR10"/>
            <w:b/>
          </w:rPr>
          <w:delText>${</w:delText>
        </w:r>
        <w:r w:rsidR="004956E4" w:rsidDel="00D614FD">
          <w:rPr>
            <w:rFonts w:ascii="CMR10" w:hAnsi="CMR10" w:cs="CMR10"/>
            <w:b/>
          </w:rPr>
          <w:delText>inc_param</w:delText>
        </w:r>
        <w:r w:rsidDel="00D614FD">
          <w:rPr>
            <w:rFonts w:ascii="CMR10" w:hAnsi="CMR10" w:cs="CMR10"/>
            <w:b/>
          </w:rPr>
          <w:delText>}</w:delText>
        </w:r>
      </w:del>
    </w:p>
    <w:p w14:paraId="26EEB675" w14:textId="30487077" w:rsidR="00D11B62" w:rsidRPr="002666C5" w:rsidDel="00D614FD" w:rsidRDefault="00F74DEC" w:rsidP="00E33E8E">
      <w:pPr>
        <w:pStyle w:val="NoSpacing"/>
        <w:numPr>
          <w:ilvl w:val="0"/>
          <w:numId w:val="15"/>
        </w:numPr>
        <w:rPr>
          <w:del w:id="336" w:author="Leslie Mallinger" w:date="2013-07-03T15:10:00Z"/>
          <w:b/>
        </w:rPr>
      </w:pPr>
      <w:del w:id="337" w:author="Leslie Mallinger" w:date="2013-07-03T15:10:00Z">
        <w:r w:rsidDel="00D614FD">
          <w:delText>Choice string</w:delText>
        </w:r>
        <w:r w:rsidR="002666C5" w:rsidDel="00D614FD">
          <w:delText xml:space="preserve"> (drop-down menu)</w:delText>
        </w:r>
      </w:del>
    </w:p>
    <w:p w14:paraId="73716085" w14:textId="776B7F73" w:rsidR="002666C5" w:rsidRPr="002666C5" w:rsidDel="00D614FD" w:rsidRDefault="002666C5" w:rsidP="00E33E8E">
      <w:pPr>
        <w:pStyle w:val="NoSpacing"/>
        <w:numPr>
          <w:ilvl w:val="0"/>
          <w:numId w:val="15"/>
        </w:numPr>
        <w:rPr>
          <w:del w:id="338" w:author="Leslie Mallinger" w:date="2013-07-03T15:10:00Z"/>
          <w:b/>
        </w:rPr>
      </w:pPr>
      <w:del w:id="339" w:author="Leslie Mallinger" w:date="2013-07-03T15:10:00Z">
        <w:r w:rsidDel="00D614FD">
          <w:delText>Allowable values:</w:delText>
        </w:r>
      </w:del>
    </w:p>
    <w:p w14:paraId="501EE3C5" w14:textId="55FBB4E4" w:rsidR="002666C5" w:rsidRPr="00B748C7" w:rsidDel="00D614FD" w:rsidRDefault="00087485" w:rsidP="00B748C7">
      <w:pPr>
        <w:pStyle w:val="NoSpacing"/>
        <w:numPr>
          <w:ilvl w:val="1"/>
          <w:numId w:val="15"/>
        </w:numPr>
        <w:rPr>
          <w:del w:id="340" w:author="Leslie Mallinger" w:date="2013-07-03T15:10:00Z"/>
          <w:b/>
        </w:rPr>
      </w:pPr>
      <w:del w:id="341" w:author="Leslie Mallinger" w:date="2013-07-03T15:10:00Z">
        <w:r w:rsidDel="00D614FD">
          <w:delText>m</w:delText>
        </w:r>
        <w:r w:rsidR="002666C5" w:rsidDel="00D614FD">
          <w:delText>ean</w:delText>
        </w:r>
        <w:r w:rsidR="00B748C7" w:rsidDel="00D614FD">
          <w:delText xml:space="preserve"> (</w:delText>
        </w:r>
        <w:r w:rsidR="002666C5" w:rsidDel="00D614FD">
          <w:delText>label</w:delText>
        </w:r>
        <w:r w:rsidDel="00D614FD">
          <w:delText>: Mean survival</w:delText>
        </w:r>
        <w:r w:rsidR="00B748C7" w:rsidDel="00D614FD">
          <w:delText>)</w:delText>
        </w:r>
      </w:del>
    </w:p>
    <w:p w14:paraId="7F1C8AC9" w14:textId="0C6F6113" w:rsidR="002666C5" w:rsidRPr="00B748C7" w:rsidDel="00D614FD" w:rsidRDefault="002666C5" w:rsidP="00B748C7">
      <w:pPr>
        <w:pStyle w:val="NoSpacing"/>
        <w:numPr>
          <w:ilvl w:val="1"/>
          <w:numId w:val="15"/>
        </w:numPr>
        <w:rPr>
          <w:del w:id="342" w:author="Leslie Mallinger" w:date="2013-07-03T15:10:00Z"/>
          <w:b/>
        </w:rPr>
      </w:pPr>
      <w:del w:id="343" w:author="Leslie Mallinger" w:date="2013-07-03T15:10:00Z">
        <w:r w:rsidDel="00D614FD">
          <w:delText>median</w:delText>
        </w:r>
        <w:r w:rsidR="00B748C7" w:rsidDel="00D614FD">
          <w:delText xml:space="preserve"> (</w:delText>
        </w:r>
        <w:r w:rsidDel="00D614FD">
          <w:delText>label</w:delText>
        </w:r>
        <w:r w:rsidR="00087485" w:rsidDel="00D614FD">
          <w:delText>: Median survival</w:delText>
        </w:r>
        <w:r w:rsidR="00B748C7" w:rsidDel="00D614FD">
          <w:delText>)</w:delText>
        </w:r>
      </w:del>
    </w:p>
    <w:p w14:paraId="35F0DE01" w14:textId="101AF07D" w:rsidR="002666C5" w:rsidRPr="00B748C7" w:rsidDel="00D614FD" w:rsidRDefault="002666C5" w:rsidP="00B748C7">
      <w:pPr>
        <w:pStyle w:val="NoSpacing"/>
        <w:numPr>
          <w:ilvl w:val="1"/>
          <w:numId w:val="15"/>
        </w:numPr>
        <w:rPr>
          <w:del w:id="344" w:author="Leslie Mallinger" w:date="2013-07-03T15:10:00Z"/>
          <w:b/>
        </w:rPr>
      </w:pPr>
      <w:del w:id="345" w:author="Leslie Mallinger" w:date="2013-07-03T15:10:00Z">
        <w:r w:rsidDel="00D614FD">
          <w:delText>ksurv</w:delText>
        </w:r>
        <w:r w:rsidR="00B748C7" w:rsidDel="00D614FD">
          <w:delText xml:space="preserve"> (</w:delText>
        </w:r>
        <w:r w:rsidDel="00D614FD">
          <w:delText>label</w:delText>
        </w:r>
        <w:r w:rsidR="00087485" w:rsidDel="00D614FD">
          <w:delText>: k-year survival</w:delText>
        </w:r>
        <w:r w:rsidR="00B748C7" w:rsidDel="00D614FD">
          <w:delText>)</w:delText>
        </w:r>
      </w:del>
    </w:p>
    <w:p w14:paraId="6B21A79F" w14:textId="2016D204" w:rsidR="002666C5" w:rsidRPr="00B748C7" w:rsidDel="00D614FD" w:rsidRDefault="002666C5" w:rsidP="00B748C7">
      <w:pPr>
        <w:pStyle w:val="NoSpacing"/>
        <w:numPr>
          <w:ilvl w:val="1"/>
          <w:numId w:val="15"/>
        </w:numPr>
        <w:rPr>
          <w:del w:id="346" w:author="Leslie Mallinger" w:date="2013-07-03T15:10:00Z"/>
          <w:b/>
        </w:rPr>
      </w:pPr>
      <w:del w:id="347" w:author="Leslie Mallinger" w:date="2013-07-03T15:10:00Z">
        <w:r w:rsidDel="00D614FD">
          <w:delText>rate</w:delText>
        </w:r>
        <w:r w:rsidR="00B748C7" w:rsidDel="00D614FD">
          <w:delText xml:space="preserve"> (</w:delText>
        </w:r>
        <w:r w:rsidDel="00D614FD">
          <w:delText>label</w:delText>
        </w:r>
        <w:r w:rsidR="00087485" w:rsidDel="00D614FD">
          <w:delText>: Incidence rate</w:delText>
        </w:r>
        <w:r w:rsidR="00B748C7" w:rsidDel="00D614FD">
          <w:delText>)</w:delText>
        </w:r>
      </w:del>
    </w:p>
    <w:p w14:paraId="7E5E9768" w14:textId="2283EBA7" w:rsidR="002666C5" w:rsidRPr="002666C5" w:rsidDel="00D614FD" w:rsidRDefault="002666C5" w:rsidP="002666C5">
      <w:pPr>
        <w:pStyle w:val="NoSpacing"/>
        <w:numPr>
          <w:ilvl w:val="0"/>
          <w:numId w:val="15"/>
        </w:numPr>
        <w:rPr>
          <w:del w:id="348" w:author="Leslie Mallinger" w:date="2013-07-03T15:10:00Z"/>
          <w:b/>
        </w:rPr>
      </w:pPr>
      <w:del w:id="349" w:author="Leslie Mallinger" w:date="2013-07-03T15:10:00Z">
        <w:r w:rsidDel="00D614FD">
          <w:delText>Default value:</w:delText>
        </w:r>
      </w:del>
    </w:p>
    <w:p w14:paraId="67B79935" w14:textId="643634F5" w:rsidR="002666C5" w:rsidRPr="002E39C6" w:rsidDel="00D614FD" w:rsidRDefault="00754353" w:rsidP="002666C5">
      <w:pPr>
        <w:pStyle w:val="NoSpacing"/>
        <w:numPr>
          <w:ilvl w:val="1"/>
          <w:numId w:val="15"/>
        </w:numPr>
        <w:rPr>
          <w:del w:id="350" w:author="Leslie Mallinger" w:date="2013-07-03T15:10:00Z"/>
          <w:b/>
        </w:rPr>
      </w:pPr>
      <w:del w:id="351" w:author="Leslie Mallinger" w:date="2013-07-03T15:10:00Z">
        <w:r w:rsidDel="00D614FD">
          <w:delText>ksurv</w:delText>
        </w:r>
      </w:del>
    </w:p>
    <w:p w14:paraId="78156F44" w14:textId="0E9A8255" w:rsidR="00D11B62" w:rsidDel="00D614FD" w:rsidRDefault="00D11B62" w:rsidP="00BA3551">
      <w:pPr>
        <w:autoSpaceDE w:val="0"/>
        <w:autoSpaceDN w:val="0"/>
        <w:adjustRightInd w:val="0"/>
        <w:spacing w:after="0" w:line="240" w:lineRule="auto"/>
        <w:ind w:left="720"/>
        <w:rPr>
          <w:del w:id="352" w:author="Leslie Mallinger" w:date="2013-07-03T15:10:00Z"/>
          <w:rFonts w:ascii="CMR10" w:hAnsi="CMR10" w:cs="CMR10"/>
          <w:b/>
        </w:rPr>
      </w:pPr>
    </w:p>
    <w:p w14:paraId="2E0DB697" w14:textId="01B0015D" w:rsidR="00BB309E" w:rsidDel="00D614FD" w:rsidRDefault="00BB309E" w:rsidP="00E202BB">
      <w:pPr>
        <w:autoSpaceDE w:val="0"/>
        <w:autoSpaceDN w:val="0"/>
        <w:adjustRightInd w:val="0"/>
        <w:spacing w:after="0" w:line="240" w:lineRule="auto"/>
        <w:ind w:left="360" w:hanging="360"/>
        <w:rPr>
          <w:del w:id="353" w:author="Leslie Mallinger" w:date="2013-07-03T15:10:00Z"/>
          <w:rFonts w:ascii="CMR10" w:hAnsi="CMR10" w:cs="CMR10"/>
          <w:color w:val="943634" w:themeColor="accent2" w:themeShade="BF"/>
        </w:rPr>
      </w:pPr>
      <w:del w:id="354" w:author="Leslie Mallinger" w:date="2013-07-03T15:10:00Z">
        <w:r w:rsidRPr="0004771E" w:rsidDel="00D614FD">
          <w:rPr>
            <w:rFonts w:ascii="CMR10" w:hAnsi="CMR10" w:cs="CMR10"/>
            <w:color w:val="943634" w:themeColor="accent2" w:themeShade="BF"/>
          </w:rPr>
          <w:delText xml:space="preserve">IF </w:delText>
        </w:r>
        <w:r w:rsidDel="00D614FD">
          <w:rPr>
            <w:rFonts w:ascii="CMR10" w:hAnsi="CMR10" w:cs="CMR10"/>
            <w:color w:val="943634" w:themeColor="accent2" w:themeShade="BF"/>
          </w:rPr>
          <w:delText xml:space="preserve">KSURV: fill out </w:delText>
        </w:r>
        <w:r w:rsidRPr="00BB3ABA" w:rsidDel="00D614FD">
          <w:rPr>
            <w:rFonts w:ascii="CMR10" w:hAnsi="CMR10" w:cs="CMR10"/>
            <w:b/>
            <w:color w:val="943634" w:themeColor="accent2" w:themeShade="BF"/>
          </w:rPr>
          <w:delText>k (if k-</w:delText>
        </w:r>
        <w:r w:rsidR="00441C12" w:rsidDel="00D614FD">
          <w:rPr>
            <w:rFonts w:ascii="CMR10" w:hAnsi="CMR10" w:cs="CMR10"/>
            <w:b/>
            <w:color w:val="943634" w:themeColor="accent2" w:themeShade="BF"/>
          </w:rPr>
          <w:delText>year</w:delText>
        </w:r>
        <w:r w:rsidRPr="00BB3ABA" w:rsidDel="00D614FD">
          <w:rPr>
            <w:rFonts w:ascii="CMR10" w:hAnsi="CMR10" w:cs="CMR10"/>
            <w:b/>
            <w:color w:val="943634" w:themeColor="accent2" w:themeShade="BF"/>
          </w:rPr>
          <w:delText xml:space="preserve"> survival is chosen)</w:delText>
        </w:r>
        <w:r w:rsidR="000750A0" w:rsidDel="00D614FD">
          <w:rPr>
            <w:rFonts w:ascii="CMR10" w:hAnsi="CMR10" w:cs="CMR10"/>
            <w:color w:val="943634" w:themeColor="accent2" w:themeShade="BF"/>
          </w:rPr>
          <w:delText>.</w:delText>
        </w:r>
      </w:del>
    </w:p>
    <w:p w14:paraId="5F228776" w14:textId="12860B8D" w:rsidR="00BB309E" w:rsidRPr="000722D2" w:rsidDel="00D614FD" w:rsidRDefault="00BB309E" w:rsidP="00E202BB">
      <w:pPr>
        <w:autoSpaceDE w:val="0"/>
        <w:autoSpaceDN w:val="0"/>
        <w:adjustRightInd w:val="0"/>
        <w:spacing w:after="0" w:line="240" w:lineRule="auto"/>
        <w:ind w:left="360" w:hanging="360"/>
        <w:rPr>
          <w:del w:id="355" w:author="Leslie Mallinger" w:date="2013-07-03T15:10:00Z"/>
          <w:rFonts w:ascii="CMR10" w:hAnsi="CMR10" w:cs="CMR10"/>
          <w:color w:val="943634" w:themeColor="accent2" w:themeShade="BF"/>
        </w:rPr>
      </w:pPr>
      <w:del w:id="356" w:author="Leslie Mallinger" w:date="2013-07-03T15:10:00Z">
        <w:r w:rsidRPr="0004771E" w:rsidDel="00D614FD">
          <w:rPr>
            <w:rFonts w:ascii="CMR10" w:hAnsi="CMR10" w:cs="CMR10"/>
            <w:color w:val="943634" w:themeColor="accent2" w:themeShade="BF"/>
          </w:rPr>
          <w:delText xml:space="preserve">IF </w:delText>
        </w:r>
        <w:r w:rsidDel="00D614FD">
          <w:rPr>
            <w:rFonts w:ascii="CMR10" w:hAnsi="CMR10" w:cs="CMR10"/>
            <w:color w:val="943634" w:themeColor="accent2" w:themeShade="BF"/>
          </w:rPr>
          <w:delText xml:space="preserve">NOT KSURV: skip to </w:delText>
        </w:r>
        <w:r w:rsidR="00EC1940" w:rsidDel="00D614FD">
          <w:rPr>
            <w:rFonts w:ascii="CMR10" w:hAnsi="CMR10" w:cs="CMR10"/>
            <w:b/>
            <w:color w:val="943634" w:themeColor="accent2" w:themeShade="BF"/>
          </w:rPr>
          <w:delText>Summary statistic to describe baseline incidence-free survival.</w:delText>
        </w:r>
      </w:del>
    </w:p>
    <w:p w14:paraId="19826FB2" w14:textId="3F04E38A" w:rsidR="002D26A7" w:rsidRPr="00DB7EA4" w:rsidDel="00D614FD" w:rsidRDefault="002D26A7" w:rsidP="00E202BB">
      <w:pPr>
        <w:pStyle w:val="Heading4"/>
        <w:rPr>
          <w:del w:id="357" w:author="Leslie Mallinger" w:date="2013-07-03T15:10:00Z"/>
        </w:rPr>
      </w:pPr>
      <w:del w:id="358" w:author="Leslie Mallinger" w:date="2013-07-03T15:10:00Z">
        <w:r w:rsidRPr="00DB7EA4" w:rsidDel="00D614FD">
          <w:lastRenderedPageBreak/>
          <w:delText>k (if k-</w:delText>
        </w:r>
        <w:r w:rsidR="00441C12" w:rsidRPr="00DB7EA4" w:rsidDel="00D614FD">
          <w:delText>year</w:delText>
        </w:r>
        <w:r w:rsidR="004A60F7" w:rsidRPr="00DB7EA4" w:rsidDel="00D614FD">
          <w:delText xml:space="preserve"> </w:delText>
        </w:r>
        <w:r w:rsidRPr="00DB7EA4" w:rsidDel="00D614FD">
          <w:delText>survival is chosen)</w:delText>
        </w:r>
      </w:del>
    </w:p>
    <w:p w14:paraId="3C03B52A" w14:textId="64DFDC3B" w:rsidR="002D26A7" w:rsidRPr="002D26A7" w:rsidDel="00D614FD" w:rsidRDefault="002D26A7" w:rsidP="00E202BB">
      <w:pPr>
        <w:autoSpaceDE w:val="0"/>
        <w:autoSpaceDN w:val="0"/>
        <w:adjustRightInd w:val="0"/>
        <w:spacing w:after="0" w:line="240" w:lineRule="auto"/>
        <w:rPr>
          <w:del w:id="359" w:author="Leslie Mallinger" w:date="2013-07-03T15:10:00Z"/>
          <w:rFonts w:ascii="CMR10" w:hAnsi="CMR10" w:cs="CMR10"/>
          <w:b/>
          <w:color w:val="4F81BD" w:themeColor="accent1"/>
        </w:rPr>
      </w:pPr>
      <w:del w:id="360" w:author="Leslie Mallinger" w:date="2013-07-03T15:10:00Z">
        <w:r w:rsidRPr="002D26A7" w:rsidDel="00D614FD">
          <w:rPr>
            <w:rFonts w:ascii="CMR10" w:hAnsi="CMR10" w:cs="CMR10"/>
            <w:b/>
            <w:color w:val="4F81BD" w:themeColor="accent1"/>
          </w:rPr>
          <w:delText>[Numeric]</w:delText>
        </w:r>
      </w:del>
    </w:p>
    <w:p w14:paraId="695A86FA" w14:textId="5329E8EA" w:rsidR="00D11B62" w:rsidDel="00D614FD" w:rsidRDefault="00D11B62" w:rsidP="00E202BB">
      <w:pPr>
        <w:autoSpaceDE w:val="0"/>
        <w:autoSpaceDN w:val="0"/>
        <w:adjustRightInd w:val="0"/>
        <w:spacing w:after="0" w:line="240" w:lineRule="auto"/>
        <w:rPr>
          <w:del w:id="361" w:author="Leslie Mallinger" w:date="2013-07-03T15:10:00Z"/>
          <w:rFonts w:ascii="CMR10" w:hAnsi="CMR10" w:cs="CMR10"/>
          <w:b/>
        </w:rPr>
      </w:pPr>
      <w:del w:id="362" w:author="Leslie Mallinger" w:date="2013-07-03T15:10:00Z">
        <w:r w:rsidDel="00D614FD">
          <w:rPr>
            <w:rFonts w:ascii="CMR10" w:hAnsi="CMR10" w:cs="CMR10"/>
            <w:b/>
          </w:rPr>
          <w:delText>${</w:delText>
        </w:r>
        <w:r w:rsidR="004956E4" w:rsidDel="00D614FD">
          <w:rPr>
            <w:rFonts w:ascii="CMR10" w:hAnsi="CMR10" w:cs="CMR10"/>
            <w:b/>
          </w:rPr>
          <w:delText>inc_k</w:delText>
        </w:r>
        <w:r w:rsidDel="00D614FD">
          <w:rPr>
            <w:rFonts w:ascii="CMR10" w:hAnsi="CMR10" w:cs="CMR10"/>
            <w:b/>
          </w:rPr>
          <w:delText>}</w:delText>
        </w:r>
      </w:del>
    </w:p>
    <w:p w14:paraId="50F907A6" w14:textId="706313C1" w:rsidR="00D11B62" w:rsidRPr="00931D87" w:rsidDel="00D614FD" w:rsidRDefault="00D11B62" w:rsidP="00E33E8E">
      <w:pPr>
        <w:pStyle w:val="NoSpacing"/>
        <w:numPr>
          <w:ilvl w:val="0"/>
          <w:numId w:val="16"/>
        </w:numPr>
        <w:rPr>
          <w:del w:id="363" w:author="Leslie Mallinger" w:date="2013-07-03T15:10:00Z"/>
        </w:rPr>
      </w:pPr>
      <w:del w:id="364" w:author="Leslie Mallinger" w:date="2013-07-03T15:10:00Z">
        <w:r w:rsidRPr="00931D87" w:rsidDel="00D614FD">
          <w:delText>Numeric</w:delText>
        </w:r>
      </w:del>
    </w:p>
    <w:p w14:paraId="7CA75B8B" w14:textId="23221667" w:rsidR="00D11B62" w:rsidRPr="00441C12" w:rsidDel="00D614FD" w:rsidRDefault="00441C12" w:rsidP="00E33E8E">
      <w:pPr>
        <w:pStyle w:val="NoSpacing"/>
        <w:numPr>
          <w:ilvl w:val="0"/>
          <w:numId w:val="16"/>
        </w:numPr>
        <w:rPr>
          <w:del w:id="365" w:author="Leslie Mallinger" w:date="2013-07-03T15:10:00Z"/>
        </w:rPr>
      </w:pPr>
      <w:del w:id="366" w:author="Leslie Mallinger" w:date="2013-07-03T15:10:00Z">
        <w:r w:rsidRPr="00441C12" w:rsidDel="00D614FD">
          <w:delText>Default=</w:delText>
        </w:r>
        <w:r w:rsidRPr="00427005" w:rsidDel="00D614FD">
          <w:delText>4</w:delText>
        </w:r>
      </w:del>
    </w:p>
    <w:p w14:paraId="3B6FE772" w14:textId="08971D48" w:rsidR="00D11B62" w:rsidRPr="00931D87" w:rsidDel="00D614FD" w:rsidRDefault="00D11B62" w:rsidP="00E33E8E">
      <w:pPr>
        <w:pStyle w:val="NoSpacing"/>
        <w:numPr>
          <w:ilvl w:val="0"/>
          <w:numId w:val="16"/>
        </w:numPr>
        <w:rPr>
          <w:del w:id="367" w:author="Leslie Mallinger" w:date="2013-07-03T15:10:00Z"/>
        </w:rPr>
      </w:pPr>
      <w:del w:id="368" w:author="Leslie Mallinger" w:date="2013-07-03T15:10:00Z">
        <w:r w:rsidRPr="00931D87" w:rsidDel="00D614FD">
          <w:delText>Range=[1,</w:delText>
        </w:r>
        <w:r w:rsidR="004A60F7" w:rsidDel="00D614FD">
          <w:delText>365</w:delText>
        </w:r>
        <w:r w:rsidRPr="00931D87" w:rsidDel="00D614FD">
          <w:delText>]</w:delText>
        </w:r>
        <w:r w:rsidR="00FF080B" w:rsidDel="00D614FD">
          <w:delText xml:space="preserve"> or NA</w:delText>
        </w:r>
      </w:del>
    </w:p>
    <w:p w14:paraId="7536EC05" w14:textId="284B19E4" w:rsidR="00EC25E3" w:rsidDel="00D614FD" w:rsidRDefault="00EC25E3" w:rsidP="00BA3551">
      <w:pPr>
        <w:autoSpaceDE w:val="0"/>
        <w:autoSpaceDN w:val="0"/>
        <w:adjustRightInd w:val="0"/>
        <w:spacing w:after="0" w:line="240" w:lineRule="auto"/>
        <w:ind w:left="720"/>
        <w:rPr>
          <w:del w:id="369" w:author="Leslie Mallinger" w:date="2013-07-03T15:10:00Z"/>
          <w:rFonts w:ascii="CMR10" w:hAnsi="CMR10" w:cs="CMR10"/>
          <w:b/>
        </w:rPr>
      </w:pPr>
    </w:p>
    <w:p w14:paraId="758F901A" w14:textId="74675259" w:rsidR="00DB7EA4" w:rsidRPr="00DB7EA4" w:rsidDel="00D614FD" w:rsidRDefault="00B43480" w:rsidP="00E202BB">
      <w:pPr>
        <w:pStyle w:val="Heading4"/>
        <w:rPr>
          <w:del w:id="370" w:author="Leslie Mallinger" w:date="2013-07-03T15:10:00Z"/>
        </w:rPr>
      </w:pPr>
      <w:del w:id="371" w:author="Leslie Mallinger" w:date="2013-07-03T15:10:00Z">
        <w:r w:rsidRPr="00DB7EA4" w:rsidDel="00D614FD">
          <w:rPr>
            <w:rStyle w:val="Heading4Char"/>
            <w:b/>
            <w:bCs/>
            <w:i/>
            <w:iCs/>
          </w:rPr>
          <w:delText>S</w:delText>
        </w:r>
        <w:r w:rsidR="00EC25E3" w:rsidRPr="00DB7EA4" w:rsidDel="00D614FD">
          <w:rPr>
            <w:rStyle w:val="Heading4Char"/>
            <w:b/>
            <w:bCs/>
            <w:i/>
            <w:iCs/>
          </w:rPr>
          <w:delText>ummary statistic</w:delText>
        </w:r>
        <w:r w:rsidR="0083725A" w:rsidRPr="00DB7EA4" w:rsidDel="00D614FD">
          <w:rPr>
            <w:rStyle w:val="Heading4Char"/>
            <w:b/>
            <w:bCs/>
            <w:i/>
            <w:iCs/>
          </w:rPr>
          <w:delText xml:space="preserve"> to d</w:delText>
        </w:r>
        <w:r w:rsidR="00EC25E3" w:rsidRPr="00DB7EA4" w:rsidDel="00D614FD">
          <w:rPr>
            <w:rStyle w:val="Heading4Char"/>
            <w:b/>
            <w:bCs/>
            <w:i/>
            <w:iCs/>
          </w:rPr>
          <w:delText xml:space="preserve">escribe </w:delText>
        </w:r>
        <w:r w:rsidR="007338AD" w:rsidRPr="00DB7EA4" w:rsidDel="00D614FD">
          <w:rPr>
            <w:rStyle w:val="Heading4Char"/>
            <w:b/>
            <w:bCs/>
            <w:i/>
            <w:iCs/>
          </w:rPr>
          <w:delText xml:space="preserve">baseline </w:delText>
        </w:r>
        <w:r w:rsidR="0063179E" w:rsidRPr="00DB7EA4" w:rsidDel="00D614FD">
          <w:rPr>
            <w:rStyle w:val="Heading4Char"/>
            <w:b/>
            <w:bCs/>
            <w:i/>
            <w:iCs/>
          </w:rPr>
          <w:delText xml:space="preserve">incidence-free </w:delText>
        </w:r>
        <w:r w:rsidR="00EC25E3" w:rsidRPr="00DB7EA4" w:rsidDel="00D614FD">
          <w:rPr>
            <w:rStyle w:val="Heading4Char"/>
            <w:b/>
            <w:bCs/>
            <w:i/>
            <w:iCs/>
          </w:rPr>
          <w:delText>survival</w:delText>
        </w:r>
      </w:del>
    </w:p>
    <w:p w14:paraId="7BB2BE91" w14:textId="2C5D5CB8" w:rsidR="005E5320" w:rsidDel="00D614FD" w:rsidRDefault="0083725A" w:rsidP="00E202BB">
      <w:pPr>
        <w:autoSpaceDE w:val="0"/>
        <w:autoSpaceDN w:val="0"/>
        <w:adjustRightInd w:val="0"/>
        <w:spacing w:after="0" w:line="240" w:lineRule="auto"/>
        <w:rPr>
          <w:del w:id="372" w:author="Leslie Mallinger" w:date="2013-07-03T15:10:00Z"/>
          <w:rFonts w:ascii="CMR10" w:hAnsi="CMR10" w:cs="CMR10"/>
          <w:color w:val="76923C" w:themeColor="accent3" w:themeShade="BF"/>
        </w:rPr>
      </w:pPr>
      <w:del w:id="373" w:author="Leslie Mallinger" w:date="2013-07-03T15:10:00Z">
        <w:r w:rsidRPr="004D4716" w:rsidDel="00D614FD">
          <w:rPr>
            <w:rFonts w:ascii="CMR10" w:hAnsi="CMR10" w:cs="CMR10"/>
            <w:color w:val="76923C" w:themeColor="accent3" w:themeShade="BF"/>
          </w:rPr>
          <w:delText>{?</w:delText>
        </w:r>
        <w:r w:rsidDel="00D614FD">
          <w:rPr>
            <w:rFonts w:ascii="CMR10" w:hAnsi="CMR10" w:cs="CMR10"/>
            <w:color w:val="76923C" w:themeColor="accent3" w:themeShade="BF"/>
          </w:rPr>
          <w:delText xml:space="preserve"> Provide the value for the parameter </w:delText>
        </w:r>
        <w:r w:rsidR="002B64C8" w:rsidDel="00D614FD">
          <w:rPr>
            <w:rFonts w:ascii="CMR10" w:hAnsi="CMR10" w:cs="CMR10"/>
            <w:color w:val="76923C" w:themeColor="accent3" w:themeShade="BF"/>
          </w:rPr>
          <w:delText>selected above</w:delText>
        </w:r>
        <w:r w:rsidDel="00D614FD">
          <w:rPr>
            <w:rFonts w:ascii="CMR10" w:hAnsi="CMR10" w:cs="CMR10"/>
            <w:color w:val="76923C" w:themeColor="accent3" w:themeShade="BF"/>
          </w:rPr>
          <w:delText>.</w:delText>
        </w:r>
      </w:del>
    </w:p>
    <w:p w14:paraId="77E553CF" w14:textId="14BACDE5" w:rsidR="005E5320" w:rsidDel="00D614FD" w:rsidRDefault="005E5320" w:rsidP="00E202BB">
      <w:pPr>
        <w:autoSpaceDE w:val="0"/>
        <w:autoSpaceDN w:val="0"/>
        <w:adjustRightInd w:val="0"/>
        <w:spacing w:after="0" w:line="240" w:lineRule="auto"/>
        <w:rPr>
          <w:del w:id="374" w:author="Leslie Mallinger" w:date="2013-07-03T15:10:00Z"/>
          <w:rFonts w:ascii="CMR10" w:hAnsi="CMR10" w:cs="CMR10"/>
          <w:color w:val="76923C" w:themeColor="accent3" w:themeShade="BF"/>
        </w:rPr>
      </w:pPr>
    </w:p>
    <w:p w14:paraId="3590FC24" w14:textId="1CF7578C" w:rsidR="00EC25E3" w:rsidDel="00D614FD" w:rsidRDefault="00F178F7" w:rsidP="00E202BB">
      <w:pPr>
        <w:autoSpaceDE w:val="0"/>
        <w:autoSpaceDN w:val="0"/>
        <w:adjustRightInd w:val="0"/>
        <w:spacing w:after="0" w:line="240" w:lineRule="auto"/>
        <w:rPr>
          <w:del w:id="375" w:author="Leslie Mallinger" w:date="2013-07-03T15:10:00Z"/>
          <w:rFonts w:ascii="CMR10" w:hAnsi="CMR10" w:cs="CMR10"/>
          <w:b/>
          <w:color w:val="4F81BD" w:themeColor="accent1"/>
        </w:rPr>
      </w:pPr>
      <w:del w:id="376" w:author="Leslie Mallinger" w:date="2013-07-03T15:10:00Z">
        <w:r w:rsidDel="00D614FD">
          <w:rPr>
            <w:rFonts w:ascii="CMR10" w:hAnsi="CMR10" w:cs="CMR10"/>
            <w:color w:val="76923C" w:themeColor="accent3" w:themeShade="BF"/>
          </w:rPr>
          <w:delText xml:space="preserve">For example, </w:delText>
        </w:r>
        <w:r w:rsidR="00427005" w:rsidDel="00D614FD">
          <w:rPr>
            <w:rFonts w:ascii="CMR10" w:hAnsi="CMR10" w:cs="CMR10"/>
            <w:color w:val="76923C" w:themeColor="accent3" w:themeShade="BF"/>
          </w:rPr>
          <w:delText>the defaul</w:delText>
        </w:r>
        <w:r w:rsidR="00C765E7" w:rsidDel="00D614FD">
          <w:rPr>
            <w:rFonts w:ascii="CMR10" w:hAnsi="CMR10" w:cs="CMR10"/>
            <w:color w:val="76923C" w:themeColor="accent3" w:themeShade="BF"/>
          </w:rPr>
          <w:delText xml:space="preserve">t choices set 4-year </w:delText>
        </w:r>
        <w:r w:rsidR="002B64C8" w:rsidDel="00D614FD">
          <w:rPr>
            <w:rFonts w:ascii="CMR10" w:hAnsi="CMR10" w:cs="CMR10"/>
            <w:color w:val="76923C" w:themeColor="accent3" w:themeShade="BF"/>
          </w:rPr>
          <w:delText xml:space="preserve">incidence-free </w:delText>
        </w:r>
        <w:r w:rsidR="00C765E7" w:rsidDel="00D614FD">
          <w:rPr>
            <w:rFonts w:ascii="CMR10" w:hAnsi="CMR10" w:cs="CMR10"/>
            <w:color w:val="76923C" w:themeColor="accent3" w:themeShade="BF"/>
          </w:rPr>
          <w:delText>survival to</w:delText>
        </w:r>
        <w:r w:rsidR="00427005" w:rsidDel="00D614FD">
          <w:rPr>
            <w:rFonts w:ascii="CMR10" w:hAnsi="CMR10" w:cs="CMR10"/>
            <w:color w:val="76923C" w:themeColor="accent3" w:themeShade="BF"/>
          </w:rPr>
          <w:delText xml:space="preserve"> 0.775. In other words, 77.5% of individuals are expected to </w:delText>
        </w:r>
        <w:r w:rsidR="00AA6760" w:rsidDel="00D614FD">
          <w:rPr>
            <w:rFonts w:ascii="CMR10" w:hAnsi="CMR10" w:cs="CMR10"/>
            <w:color w:val="76923C" w:themeColor="accent3" w:themeShade="BF"/>
          </w:rPr>
          <w:delText>be cancer-free</w:delText>
        </w:r>
        <w:r w:rsidR="000D2D5D" w:rsidDel="00D614FD">
          <w:rPr>
            <w:rFonts w:ascii="CMR10" w:hAnsi="CMR10" w:cs="CMR10"/>
            <w:color w:val="76923C" w:themeColor="accent3" w:themeShade="BF"/>
          </w:rPr>
          <w:delText xml:space="preserve"> </w:delText>
        </w:r>
        <w:r w:rsidR="00AA6760" w:rsidDel="00D614FD">
          <w:rPr>
            <w:rFonts w:ascii="CMR10" w:hAnsi="CMR10" w:cs="CMR10"/>
            <w:color w:val="76923C" w:themeColor="accent3" w:themeShade="BF"/>
          </w:rPr>
          <w:delText xml:space="preserve">4 years </w:delText>
        </w:r>
        <w:r w:rsidR="00427005" w:rsidDel="00D614FD">
          <w:rPr>
            <w:rFonts w:ascii="CMR10" w:hAnsi="CMR10" w:cs="CMR10"/>
            <w:color w:val="76923C" w:themeColor="accent3" w:themeShade="BF"/>
          </w:rPr>
          <w:delText>after study start.</w:delText>
        </w:r>
        <w:r w:rsidR="0083725A" w:rsidDel="00D614FD">
          <w:rPr>
            <w:rFonts w:ascii="CMR10" w:hAnsi="CMR10" w:cs="CMR10"/>
            <w:color w:val="76923C" w:themeColor="accent3" w:themeShade="BF"/>
          </w:rPr>
          <w:delText>}</w:delText>
        </w:r>
      </w:del>
    </w:p>
    <w:p w14:paraId="1625CF91" w14:textId="1D797203" w:rsidR="00EC25E3" w:rsidDel="00D614FD" w:rsidRDefault="0083725A" w:rsidP="00E202BB">
      <w:pPr>
        <w:autoSpaceDE w:val="0"/>
        <w:autoSpaceDN w:val="0"/>
        <w:adjustRightInd w:val="0"/>
        <w:spacing w:after="0" w:line="240" w:lineRule="auto"/>
        <w:rPr>
          <w:del w:id="377" w:author="Leslie Mallinger" w:date="2013-07-03T15:10:00Z"/>
          <w:rFonts w:ascii="CMR10" w:hAnsi="CMR10" w:cs="CMR10"/>
          <w:b/>
          <w:color w:val="4F81BD" w:themeColor="accent1"/>
        </w:rPr>
      </w:pPr>
      <w:del w:id="378" w:author="Leslie Mallinger" w:date="2013-07-03T15:10:00Z">
        <w:r w:rsidDel="00D614FD">
          <w:rPr>
            <w:rFonts w:ascii="CMR10" w:hAnsi="CMR10" w:cs="CMR10"/>
            <w:b/>
            <w:color w:val="4F81BD" w:themeColor="accent1"/>
          </w:rPr>
          <w:delText>[Numeric</w:delText>
        </w:r>
        <w:r w:rsidR="00EC25E3" w:rsidDel="00D614FD">
          <w:rPr>
            <w:rFonts w:ascii="CMR10" w:hAnsi="CMR10" w:cs="CMR10"/>
            <w:b/>
            <w:color w:val="4F81BD" w:themeColor="accent1"/>
          </w:rPr>
          <w:delText>]</w:delText>
        </w:r>
      </w:del>
    </w:p>
    <w:p w14:paraId="0CF79A21" w14:textId="6617566E" w:rsidR="00D11B62" w:rsidDel="00D614FD" w:rsidRDefault="00D11B62" w:rsidP="00E202BB">
      <w:pPr>
        <w:autoSpaceDE w:val="0"/>
        <w:autoSpaceDN w:val="0"/>
        <w:adjustRightInd w:val="0"/>
        <w:spacing w:after="0" w:line="240" w:lineRule="auto"/>
        <w:rPr>
          <w:del w:id="379" w:author="Leslie Mallinger" w:date="2013-07-03T15:10:00Z"/>
          <w:rFonts w:ascii="CMR10" w:hAnsi="CMR10" w:cs="CMR10"/>
          <w:b/>
        </w:rPr>
      </w:pPr>
      <w:del w:id="380" w:author="Leslie Mallinger" w:date="2013-07-03T15:10:00Z">
        <w:r w:rsidDel="00D614FD">
          <w:rPr>
            <w:rFonts w:ascii="CMR10" w:hAnsi="CMR10" w:cs="CMR10"/>
            <w:b/>
          </w:rPr>
          <w:delText>${</w:delText>
        </w:r>
        <w:r w:rsidR="00F249D1" w:rsidDel="00D614FD">
          <w:rPr>
            <w:rFonts w:ascii="CMR10" w:hAnsi="CMR10" w:cs="CMR10"/>
            <w:b/>
          </w:rPr>
          <w:delText>inc_value</w:delText>
        </w:r>
        <w:r w:rsidDel="00D614FD">
          <w:rPr>
            <w:rFonts w:ascii="CMR10" w:hAnsi="CMR10" w:cs="CMR10"/>
            <w:b/>
          </w:rPr>
          <w:delText xml:space="preserve">} </w:delText>
        </w:r>
      </w:del>
    </w:p>
    <w:p w14:paraId="11E0997D" w14:textId="5FE5473E" w:rsidR="00D11B62" w:rsidRPr="00E3154A" w:rsidDel="00D614FD" w:rsidRDefault="0083725A" w:rsidP="00E33E8E">
      <w:pPr>
        <w:pStyle w:val="NoSpacing"/>
        <w:numPr>
          <w:ilvl w:val="0"/>
          <w:numId w:val="17"/>
        </w:numPr>
        <w:rPr>
          <w:del w:id="381" w:author="Leslie Mallinger" w:date="2013-07-03T15:10:00Z"/>
        </w:rPr>
      </w:pPr>
      <w:del w:id="382" w:author="Leslie Mallinger" w:date="2013-07-03T15:10:00Z">
        <w:r w:rsidDel="00D614FD">
          <w:delText>Numeric</w:delText>
        </w:r>
      </w:del>
    </w:p>
    <w:p w14:paraId="520C2701" w14:textId="6740079D" w:rsidR="00E524C5" w:rsidDel="00D614FD" w:rsidRDefault="00D11B62" w:rsidP="00E33E8E">
      <w:pPr>
        <w:pStyle w:val="NoSpacing"/>
        <w:numPr>
          <w:ilvl w:val="0"/>
          <w:numId w:val="17"/>
        </w:numPr>
        <w:rPr>
          <w:del w:id="383" w:author="Leslie Mallinger" w:date="2013-07-03T15:10:00Z"/>
        </w:rPr>
      </w:pPr>
      <w:del w:id="384" w:author="Leslie Mallinger" w:date="2013-07-03T15:10:00Z">
        <w:r w:rsidRPr="0083725A" w:rsidDel="00D614FD">
          <w:delText>Defau</w:delText>
        </w:r>
        <w:r w:rsidR="0083725A" w:rsidRPr="0083725A" w:rsidDel="00D614FD">
          <w:delText>lt=0.775</w:delText>
        </w:r>
      </w:del>
    </w:p>
    <w:p w14:paraId="5091D9C4" w14:textId="27666B4F" w:rsidR="00F43FF8" w:rsidDel="00D614FD" w:rsidRDefault="00F43FF8" w:rsidP="00E33E8E">
      <w:pPr>
        <w:pStyle w:val="NoSpacing"/>
        <w:numPr>
          <w:ilvl w:val="0"/>
          <w:numId w:val="17"/>
        </w:numPr>
        <w:rPr>
          <w:del w:id="385" w:author="Leslie Mallinger" w:date="2013-07-03T15:10:00Z"/>
        </w:rPr>
      </w:pPr>
      <w:del w:id="386" w:author="Leslie Mallinger" w:date="2013-07-03T15:10:00Z">
        <w:r w:rsidDel="00D614FD">
          <w:delText>Range=</w:delText>
        </w:r>
        <w:r w:rsidR="008D7677" w:rsidRPr="008D7677" w:rsidDel="00D614FD">
          <w:rPr>
            <w:highlight w:val="yellow"/>
          </w:rPr>
          <w:delText>TBD</w:delText>
        </w:r>
      </w:del>
    </w:p>
    <w:p w14:paraId="7A0C56DB" w14:textId="1F2F86D9" w:rsidR="005518D6" w:rsidDel="00D614FD" w:rsidRDefault="005518D6" w:rsidP="00E70AB9">
      <w:pPr>
        <w:rPr>
          <w:del w:id="387" w:author="Leslie Mallinger" w:date="2013-07-03T15:10:00Z"/>
        </w:rPr>
      </w:pPr>
    </w:p>
    <w:p w14:paraId="36B847F2" w14:textId="413326E9" w:rsidR="00813AC0" w:rsidDel="00D614FD" w:rsidRDefault="00ED15A2" w:rsidP="00813AC0">
      <w:pPr>
        <w:pStyle w:val="Heading3"/>
        <w:rPr>
          <w:del w:id="388" w:author="Leslie Mallinger" w:date="2013-07-03T15:10:00Z"/>
          <w:rStyle w:val="Heading3Char"/>
          <w:b/>
          <w:bCs/>
          <w:u w:val="single"/>
        </w:rPr>
      </w:pPr>
      <w:del w:id="389" w:author="Leslie Mallinger" w:date="2013-07-03T15:10:00Z">
        <w:r w:rsidRPr="00813AC0" w:rsidDel="00D614FD">
          <w:rPr>
            <w:rStyle w:val="Heading3Char"/>
            <w:b/>
            <w:bCs/>
            <w:u w:val="single"/>
          </w:rPr>
          <w:delText>Effect of covariates on incidence-free survival</w:delText>
        </w:r>
      </w:del>
    </w:p>
    <w:p w14:paraId="5BBE945E" w14:textId="24AF6B03" w:rsidR="001E495B" w:rsidDel="00D614FD" w:rsidRDefault="001E495B" w:rsidP="001E495B">
      <w:pPr>
        <w:autoSpaceDE w:val="0"/>
        <w:autoSpaceDN w:val="0"/>
        <w:adjustRightInd w:val="0"/>
        <w:spacing w:after="0" w:line="240" w:lineRule="auto"/>
        <w:rPr>
          <w:del w:id="390" w:author="Leslie Mallinger" w:date="2013-07-03T15:10:00Z"/>
          <w:rFonts w:ascii="CMR10" w:hAnsi="CMR10" w:cs="CMR10"/>
          <w:color w:val="76923C" w:themeColor="accent3" w:themeShade="BF"/>
        </w:rPr>
      </w:pPr>
      <w:del w:id="391" w:author="Leslie Mallinger" w:date="2013-07-03T15:10:00Z">
        <w:r w:rsidRPr="004D4716" w:rsidDel="00D614FD">
          <w:rPr>
            <w:rFonts w:ascii="CMR10" w:hAnsi="CMR10" w:cs="CMR10"/>
            <w:color w:val="76923C" w:themeColor="accent3" w:themeShade="BF"/>
          </w:rPr>
          <w:delText xml:space="preserve">{? </w:delText>
        </w:r>
        <w:r w:rsidDel="00D614FD">
          <w:rPr>
            <w:rFonts w:ascii="CMR10" w:hAnsi="CMR10" w:cs="CMR10"/>
            <w:color w:val="76923C" w:themeColor="accent3" w:themeShade="BF"/>
          </w:rPr>
          <w:delText>If covariates modify the risk of incidence from the baseline incidence-free survival curve specified above, you may specify the effect of the covariates here as either: 1) survival statistics for the same parameter (ksurv, mean, median, rate) chosen for the baseline curve, or 2) hazard ratios for direct comparison to the baseline curve.</w:delText>
        </w:r>
      </w:del>
    </w:p>
    <w:p w14:paraId="394EBC9B" w14:textId="78A90603" w:rsidR="001E495B" w:rsidDel="00D614FD" w:rsidRDefault="001E495B" w:rsidP="001E495B">
      <w:pPr>
        <w:autoSpaceDE w:val="0"/>
        <w:autoSpaceDN w:val="0"/>
        <w:adjustRightInd w:val="0"/>
        <w:spacing w:after="0" w:line="240" w:lineRule="auto"/>
        <w:rPr>
          <w:del w:id="392" w:author="Leslie Mallinger" w:date="2013-07-03T15:10:00Z"/>
          <w:rFonts w:ascii="CMR10" w:hAnsi="CMR10" w:cs="CMR10"/>
          <w:color w:val="76923C" w:themeColor="accent3" w:themeShade="BF"/>
        </w:rPr>
      </w:pPr>
    </w:p>
    <w:p w14:paraId="1CA653B6" w14:textId="342080A6" w:rsidR="001E495B" w:rsidDel="00D614FD" w:rsidRDefault="001E495B" w:rsidP="001E495B">
      <w:pPr>
        <w:autoSpaceDE w:val="0"/>
        <w:autoSpaceDN w:val="0"/>
        <w:adjustRightInd w:val="0"/>
        <w:spacing w:after="0" w:line="240" w:lineRule="auto"/>
        <w:rPr>
          <w:del w:id="393" w:author="Leslie Mallinger" w:date="2013-07-03T15:10:00Z"/>
          <w:rFonts w:ascii="CMR10" w:hAnsi="CMR10" w:cs="CMR10"/>
          <w:color w:val="76923C" w:themeColor="accent3" w:themeShade="BF"/>
        </w:rPr>
      </w:pPr>
      <w:del w:id="394" w:author="Leslie Mallinger" w:date="2013-07-03T15:10:00Z">
        <w:r w:rsidDel="00D614FD">
          <w:rPr>
            <w:rFonts w:ascii="CMR10" w:hAnsi="CMR10" w:cs="CMR10"/>
            <w:color w:val="76923C" w:themeColor="accent3" w:themeShade="BF"/>
          </w:rPr>
          <w:delText>Any covariate in the data, including trial arm, may modify incidence-free survival. Covariate effects may or may not differ by trial arm. Covariates may be treated as categorical variables or continuous variables.</w:delText>
        </w:r>
      </w:del>
    </w:p>
    <w:p w14:paraId="33E638F2" w14:textId="5DF43D4A" w:rsidR="001E495B" w:rsidDel="00D614FD" w:rsidRDefault="001E495B" w:rsidP="001E495B">
      <w:pPr>
        <w:autoSpaceDE w:val="0"/>
        <w:autoSpaceDN w:val="0"/>
        <w:adjustRightInd w:val="0"/>
        <w:spacing w:after="0" w:line="240" w:lineRule="auto"/>
        <w:rPr>
          <w:del w:id="395" w:author="Leslie Mallinger" w:date="2013-07-03T15:10:00Z"/>
          <w:rFonts w:ascii="CMR10" w:hAnsi="CMR10" w:cs="CMR10"/>
          <w:color w:val="76923C" w:themeColor="accent3" w:themeShade="BF"/>
        </w:rPr>
      </w:pPr>
    </w:p>
    <w:p w14:paraId="5277DF4E" w14:textId="2C636EEA" w:rsidR="001E495B" w:rsidRPr="001E495B" w:rsidDel="00D614FD" w:rsidRDefault="001E495B" w:rsidP="001E495B">
      <w:pPr>
        <w:autoSpaceDE w:val="0"/>
        <w:autoSpaceDN w:val="0"/>
        <w:adjustRightInd w:val="0"/>
        <w:spacing w:after="0" w:line="240" w:lineRule="auto"/>
        <w:rPr>
          <w:del w:id="396" w:author="Leslie Mallinger" w:date="2013-07-03T15:10:00Z"/>
          <w:rFonts w:ascii="CMR10" w:hAnsi="CMR10" w:cs="CMR10"/>
          <w:color w:val="76923C" w:themeColor="accent3" w:themeShade="BF"/>
        </w:rPr>
      </w:pPr>
      <w:del w:id="397" w:author="Leslie Mallinger" w:date="2013-07-03T15:10:00Z">
        <w:r w:rsidDel="00D614FD">
          <w:rPr>
            <w:rFonts w:ascii="CMR10" w:hAnsi="CMR10" w:cs="CMR10"/>
            <w:color w:val="76923C" w:themeColor="accent3" w:themeShade="BF"/>
          </w:rPr>
          <w:delText>You may specify up to three covariates that modify the risk of incidence. For each covariate, specify the survival statistics or hazard ratios in the corresponding table below.}</w:delText>
        </w:r>
      </w:del>
    </w:p>
    <w:p w14:paraId="1508D1DB" w14:textId="7D7CCDDE" w:rsidR="00766D7B" w:rsidDel="00D614FD" w:rsidRDefault="00455C2F" w:rsidP="00813AC0">
      <w:pPr>
        <w:pStyle w:val="Heading4"/>
        <w:rPr>
          <w:del w:id="398" w:author="Leslie Mallinger" w:date="2013-07-03T15:10:00Z"/>
        </w:rPr>
      </w:pPr>
      <w:del w:id="399" w:author="Leslie Mallinger" w:date="2013-07-03T15:10:00Z">
        <w:r w:rsidDel="00D614FD">
          <w:delText>Covariate #</w:delText>
        </w:r>
        <w:commentRangeStart w:id="400"/>
        <w:r w:rsidRPr="007C244A" w:rsidDel="00D614FD">
          <w:rPr>
            <w:highlight w:val="yellow"/>
          </w:rPr>
          <w:delText>XX</w:delText>
        </w:r>
        <w:commentRangeEnd w:id="400"/>
        <w:r w:rsidR="007531CC" w:rsidDel="00D614FD">
          <w:rPr>
            <w:rStyle w:val="CommentReference"/>
            <w:rFonts w:asciiTheme="minorHAnsi" w:eastAsiaTheme="minorHAnsi" w:hAnsiTheme="minorHAnsi" w:cstheme="minorBidi"/>
            <w:b w:val="0"/>
            <w:bCs w:val="0"/>
            <w:i w:val="0"/>
            <w:iCs w:val="0"/>
            <w:color w:val="auto"/>
          </w:rPr>
          <w:commentReference w:id="400"/>
        </w:r>
        <w:r w:rsidDel="00D614FD">
          <w:delText>: Effect on incidence-free survival</w:delText>
        </w:r>
      </w:del>
    </w:p>
    <w:p w14:paraId="0DF838BC" w14:textId="7561B1D6" w:rsidR="00451FA1" w:rsidRPr="009D6B95" w:rsidDel="00D614FD" w:rsidRDefault="00EC25E3" w:rsidP="00D706D3">
      <w:pPr>
        <w:autoSpaceDE w:val="0"/>
        <w:autoSpaceDN w:val="0"/>
        <w:adjustRightInd w:val="0"/>
        <w:spacing w:after="0" w:line="240" w:lineRule="auto"/>
        <w:rPr>
          <w:del w:id="401" w:author="Leslie Mallinger" w:date="2013-07-03T15:10:00Z"/>
          <w:rFonts w:ascii="CMR10" w:hAnsi="CMR10" w:cs="CMR10"/>
          <w:b/>
          <w:color w:val="4F81BD" w:themeColor="accent1"/>
        </w:rPr>
      </w:pPr>
      <w:del w:id="402" w:author="Leslie Mallinger" w:date="2013-07-03T15:10:00Z">
        <w:r w:rsidDel="00D614FD">
          <w:rPr>
            <w:rFonts w:ascii="CMR10" w:hAnsi="CMR10" w:cs="CMR10"/>
            <w:b/>
            <w:color w:val="4F81BD" w:themeColor="accent1"/>
          </w:rPr>
          <w:delText>[Table]</w:delText>
        </w:r>
      </w:del>
    </w:p>
    <w:p w14:paraId="264763D3" w14:textId="31A2EDEE" w:rsidR="00455C2F" w:rsidDel="00D614FD" w:rsidRDefault="00455C2F" w:rsidP="00455C2F">
      <w:pPr>
        <w:autoSpaceDE w:val="0"/>
        <w:autoSpaceDN w:val="0"/>
        <w:adjustRightInd w:val="0"/>
        <w:spacing w:after="0" w:line="240" w:lineRule="auto"/>
        <w:rPr>
          <w:del w:id="403" w:author="Leslie Mallinger" w:date="2013-07-03T15:10:00Z"/>
          <w:color w:val="C0504D" w:themeColor="accent2"/>
        </w:rPr>
      </w:pPr>
      <w:del w:id="404" w:author="Leslie Mallinger" w:date="2013-07-03T15:10:00Z">
        <w:r w:rsidDel="00D614FD">
          <w:rPr>
            <w:color w:val="C0504D" w:themeColor="accent2"/>
          </w:rPr>
          <w:delText>{Entry instructions: Specify a 2- or 3-column table that describes the effect of the chosen covariate on incidence-free survival. For each table, 1 or 2 grouping variables and 1 parameter variable must be specified.</w:delText>
        </w:r>
      </w:del>
    </w:p>
    <w:p w14:paraId="1BCD4B01" w14:textId="528E9BCD" w:rsidR="00455C2F" w:rsidDel="00D614FD" w:rsidRDefault="00455C2F" w:rsidP="00455C2F">
      <w:pPr>
        <w:autoSpaceDE w:val="0"/>
        <w:autoSpaceDN w:val="0"/>
        <w:adjustRightInd w:val="0"/>
        <w:spacing w:after="0" w:line="240" w:lineRule="auto"/>
        <w:ind w:left="360" w:hanging="360"/>
        <w:rPr>
          <w:del w:id="405" w:author="Leslie Mallinger" w:date="2013-07-03T15:10:00Z"/>
          <w:color w:val="C0504D" w:themeColor="accent2"/>
        </w:rPr>
      </w:pPr>
    </w:p>
    <w:p w14:paraId="2DC3256E" w14:textId="5E5B320C" w:rsidR="00455C2F" w:rsidDel="00D614FD" w:rsidRDefault="00C92687" w:rsidP="00455C2F">
      <w:pPr>
        <w:autoSpaceDE w:val="0"/>
        <w:autoSpaceDN w:val="0"/>
        <w:adjustRightInd w:val="0"/>
        <w:spacing w:after="0" w:line="240" w:lineRule="auto"/>
        <w:ind w:left="360" w:hanging="360"/>
        <w:rPr>
          <w:del w:id="406" w:author="Leslie Mallinger" w:date="2013-07-03T15:10:00Z"/>
          <w:color w:val="C0504D" w:themeColor="accent2"/>
        </w:rPr>
      </w:pPr>
      <w:del w:id="407" w:author="Leslie Mallinger" w:date="2013-07-03T15:10:00Z">
        <w:r w:rsidDel="00D614FD">
          <w:rPr>
            <w:color w:val="C0504D" w:themeColor="accent2"/>
          </w:rPr>
          <w:delText>G</w:delText>
        </w:r>
        <w:r w:rsidR="00455C2F" w:rsidDel="00D614FD">
          <w:rPr>
            <w:color w:val="C0504D" w:themeColor="accent2"/>
          </w:rPr>
          <w:delText>rouping variables (PICK ONE or BOTH):</w:delText>
        </w:r>
      </w:del>
    </w:p>
    <w:p w14:paraId="327FAC0D" w14:textId="49F7B5E5" w:rsidR="00455C2F" w:rsidDel="00D614FD" w:rsidRDefault="00455C2F" w:rsidP="00455C2F">
      <w:pPr>
        <w:pStyle w:val="NoSpacing"/>
        <w:numPr>
          <w:ilvl w:val="0"/>
          <w:numId w:val="4"/>
        </w:numPr>
        <w:rPr>
          <w:del w:id="408" w:author="Leslie Mallinger" w:date="2013-07-03T15:10:00Z"/>
          <w:color w:val="C0504D" w:themeColor="accent2"/>
        </w:rPr>
      </w:pPr>
      <w:del w:id="409" w:author="Leslie Mallinger" w:date="2013-07-03T15:10:00Z">
        <w:r w:rsidDel="00D614FD">
          <w:rPr>
            <w:color w:val="C0504D" w:themeColor="accent2"/>
          </w:rPr>
          <w:delText>covariate</w:delText>
        </w:r>
        <w:r w:rsidRPr="00D25F6A" w:rsidDel="00D614FD">
          <w:rPr>
            <w:color w:val="C0504D" w:themeColor="accent2"/>
          </w:rPr>
          <w:delText xml:space="preserve"> – </w:delText>
        </w:r>
        <w:r w:rsidDel="00D614FD">
          <w:rPr>
            <w:color w:val="C0504D" w:themeColor="accent2"/>
          </w:rPr>
          <w:delText>name this column with the name of the covariate of interest. For a categorical covariate, the entries should be the category values. For a continuous covariate, the entries should be NA.</w:delText>
        </w:r>
      </w:del>
    </w:p>
    <w:p w14:paraId="66F84650" w14:textId="4E51F7AD" w:rsidR="00455C2F" w:rsidRPr="00F87D0C" w:rsidDel="00D614FD" w:rsidRDefault="00455C2F" w:rsidP="00455C2F">
      <w:pPr>
        <w:pStyle w:val="NoSpacing"/>
        <w:numPr>
          <w:ilvl w:val="0"/>
          <w:numId w:val="4"/>
        </w:numPr>
        <w:rPr>
          <w:del w:id="410" w:author="Leslie Mallinger" w:date="2013-07-03T15:10:00Z"/>
          <w:color w:val="C0504D" w:themeColor="accent2"/>
        </w:rPr>
      </w:pPr>
      <w:del w:id="411" w:author="Leslie Mallinger" w:date="2013-07-03T15:10:00Z">
        <w:r w:rsidDel="00D614FD">
          <w:rPr>
            <w:i/>
            <w:color w:val="C0504D" w:themeColor="accent2"/>
          </w:rPr>
          <w:delText>rx</w:delText>
        </w:r>
        <w:r w:rsidDel="00D614FD">
          <w:rPr>
            <w:color w:val="C0504D" w:themeColor="accent2"/>
          </w:rPr>
          <w:delText xml:space="preserve"> – trial arm</w:delText>
        </w:r>
        <w:r w:rsidRPr="00D25F6A" w:rsidDel="00D614FD">
          <w:rPr>
            <w:color w:val="C0504D" w:themeColor="accent2"/>
          </w:rPr>
          <w:delText xml:space="preserve">, with entries as 0 for </w:delText>
        </w:r>
        <w:r w:rsidDel="00D614FD">
          <w:rPr>
            <w:color w:val="C0504D" w:themeColor="accent2"/>
          </w:rPr>
          <w:delText>individuals who did not receive the preventive intervention and 1 for individuals who did receive the intervention</w:delText>
        </w:r>
      </w:del>
    </w:p>
    <w:p w14:paraId="7074A0C5" w14:textId="39978A3B" w:rsidR="00C92687" w:rsidDel="00D614FD" w:rsidRDefault="00C92687" w:rsidP="00455C2F">
      <w:pPr>
        <w:pStyle w:val="NoSpacing"/>
        <w:rPr>
          <w:del w:id="412" w:author="Leslie Mallinger" w:date="2013-07-03T15:10:00Z"/>
          <w:color w:val="C0504D" w:themeColor="accent2"/>
        </w:rPr>
      </w:pPr>
    </w:p>
    <w:p w14:paraId="5DAE51DD" w14:textId="1BD2E774" w:rsidR="00455C2F" w:rsidRPr="00F87D0C" w:rsidDel="00D614FD" w:rsidRDefault="00C92687" w:rsidP="00455C2F">
      <w:pPr>
        <w:pStyle w:val="NoSpacing"/>
        <w:rPr>
          <w:del w:id="413" w:author="Leslie Mallinger" w:date="2013-07-03T15:10:00Z"/>
          <w:color w:val="C0504D" w:themeColor="accent2"/>
        </w:rPr>
      </w:pPr>
      <w:del w:id="414" w:author="Leslie Mallinger" w:date="2013-07-03T15:10:00Z">
        <w:r w:rsidDel="00D614FD">
          <w:rPr>
            <w:color w:val="C0504D" w:themeColor="accent2"/>
          </w:rPr>
          <w:delText>P</w:delText>
        </w:r>
        <w:r w:rsidR="00455C2F" w:rsidDel="00D614FD">
          <w:rPr>
            <w:color w:val="C0504D" w:themeColor="accent2"/>
          </w:rPr>
          <w:delText>arameter variables (PICK ONE</w:delText>
        </w:r>
        <w:r w:rsidR="00455C2F" w:rsidRPr="00F87D0C" w:rsidDel="00D614FD">
          <w:rPr>
            <w:color w:val="C0504D" w:themeColor="accent2"/>
          </w:rPr>
          <w:delText>):</w:delText>
        </w:r>
      </w:del>
    </w:p>
    <w:p w14:paraId="03876D38" w14:textId="169E88EF" w:rsidR="00455C2F" w:rsidDel="00D614FD" w:rsidRDefault="00455C2F" w:rsidP="00455C2F">
      <w:pPr>
        <w:pStyle w:val="NoSpacing"/>
        <w:numPr>
          <w:ilvl w:val="0"/>
          <w:numId w:val="4"/>
        </w:numPr>
        <w:rPr>
          <w:del w:id="415" w:author="Leslie Mallinger" w:date="2013-07-03T15:10:00Z"/>
          <w:color w:val="C0504D" w:themeColor="accent2"/>
        </w:rPr>
      </w:pPr>
      <w:del w:id="416" w:author="Leslie Mallinger" w:date="2013-07-03T15:10:00Z">
        <w:r w:rsidDel="00D614FD">
          <w:rPr>
            <w:i/>
            <w:color w:val="C0504D" w:themeColor="accent2"/>
          </w:rPr>
          <w:lastRenderedPageBreak/>
          <w:delText>stat</w:delText>
        </w:r>
        <w:r w:rsidDel="00D614FD">
          <w:rPr>
            <w:color w:val="C0504D" w:themeColor="accent2"/>
          </w:rPr>
          <w:delText xml:space="preserve"> </w:delText>
        </w:r>
        <w:r w:rsidR="00227DEB" w:rsidDel="00D614FD">
          <w:rPr>
            <w:color w:val="C0504D" w:themeColor="accent2"/>
          </w:rPr>
          <w:delText xml:space="preserve">(applicable for categorical grouping variables only) </w:delText>
        </w:r>
        <w:r w:rsidDel="00D614FD">
          <w:rPr>
            <w:color w:val="C0504D" w:themeColor="accent2"/>
          </w:rPr>
          <w:delText xml:space="preserve">– </w:delText>
        </w:r>
        <w:r w:rsidR="002B64C8" w:rsidDel="00D614FD">
          <w:rPr>
            <w:color w:val="C0504D" w:themeColor="accent2"/>
          </w:rPr>
          <w:delText>survival statistic for each group; please use the same parameter you</w:delText>
        </w:r>
        <w:r w:rsidDel="00D614FD">
          <w:rPr>
            <w:color w:val="C0504D" w:themeColor="accent2"/>
          </w:rPr>
          <w:delText xml:space="preserve"> </w:delText>
        </w:r>
        <w:r w:rsidR="002B64C8" w:rsidDel="00D614FD">
          <w:rPr>
            <w:color w:val="C0504D" w:themeColor="accent2"/>
          </w:rPr>
          <w:delText xml:space="preserve">chose </w:delText>
        </w:r>
        <w:r w:rsidDel="00D614FD">
          <w:rPr>
            <w:color w:val="C0504D" w:themeColor="accent2"/>
          </w:rPr>
          <w:delText>for the baseline curve. For example, if incidence rate was chosen as the parameter for the baseline curve, entries in this column should correspond to the incidence</w:delText>
        </w:r>
        <w:r w:rsidR="002642BE" w:rsidDel="00D614FD">
          <w:rPr>
            <w:color w:val="C0504D" w:themeColor="accent2"/>
          </w:rPr>
          <w:delText xml:space="preserve"> rate for each covariate group.</w:delText>
        </w:r>
      </w:del>
    </w:p>
    <w:p w14:paraId="7D75C054" w14:textId="2EBA3F72" w:rsidR="00455C2F" w:rsidRPr="00F87D0C" w:rsidDel="00D614FD" w:rsidRDefault="00455C2F" w:rsidP="00455C2F">
      <w:pPr>
        <w:pStyle w:val="NoSpacing"/>
        <w:numPr>
          <w:ilvl w:val="0"/>
          <w:numId w:val="4"/>
        </w:numPr>
        <w:rPr>
          <w:del w:id="417" w:author="Leslie Mallinger" w:date="2013-07-03T15:10:00Z"/>
          <w:color w:val="C0504D" w:themeColor="accent2"/>
        </w:rPr>
      </w:pPr>
      <w:del w:id="418" w:author="Leslie Mallinger" w:date="2013-07-03T15:10:00Z">
        <w:r w:rsidDel="00D614FD">
          <w:rPr>
            <w:i/>
            <w:color w:val="C0504D" w:themeColor="accent2"/>
          </w:rPr>
          <w:delText>HR</w:delText>
        </w:r>
        <w:r w:rsidDel="00D614FD">
          <w:rPr>
            <w:color w:val="C0504D" w:themeColor="accent2"/>
          </w:rPr>
          <w:delText xml:space="preserve"> – hazard ratio for incidence-free survival </w:delText>
        </w:r>
        <w:r w:rsidR="00270545" w:rsidRPr="00C92687" w:rsidDel="00D614FD">
          <w:rPr>
            <w:b/>
            <w:color w:val="C0504D" w:themeColor="accent2"/>
          </w:rPr>
          <w:delText>rate</w:delText>
        </w:r>
        <w:r w:rsidR="00270545" w:rsidDel="00D614FD">
          <w:rPr>
            <w:color w:val="C0504D" w:themeColor="accent2"/>
          </w:rPr>
          <w:delText xml:space="preserve"> </w:delText>
        </w:r>
        <w:r w:rsidR="00740490" w:rsidDel="00D614FD">
          <w:rPr>
            <w:color w:val="C0504D" w:themeColor="accent2"/>
          </w:rPr>
          <w:delText xml:space="preserve">for each covariate stratum </w:delText>
        </w:r>
        <w:r w:rsidDel="00D614FD">
          <w:rPr>
            <w:color w:val="C0504D" w:themeColor="accent2"/>
          </w:rPr>
          <w:delText xml:space="preserve">compared to </w:delText>
        </w:r>
        <w:r w:rsidR="00740490" w:rsidDel="00D614FD">
          <w:rPr>
            <w:color w:val="C0504D" w:themeColor="accent2"/>
          </w:rPr>
          <w:delText xml:space="preserve">the </w:delText>
        </w:r>
        <w:r w:rsidDel="00D614FD">
          <w:rPr>
            <w:color w:val="C0504D" w:themeColor="accent2"/>
          </w:rPr>
          <w:delText xml:space="preserve">baseline </w:delText>
        </w:r>
        <w:r w:rsidRPr="00C92687" w:rsidDel="00D614FD">
          <w:rPr>
            <w:b/>
            <w:color w:val="C0504D" w:themeColor="accent2"/>
          </w:rPr>
          <w:delText>rate</w:delText>
        </w:r>
        <w:r w:rsidR="008B7D66" w:rsidDel="00D614FD">
          <w:rPr>
            <w:color w:val="C0504D" w:themeColor="accent2"/>
          </w:rPr>
          <w:delText xml:space="preserve"> (note that the ratio should </w:delText>
        </w:r>
        <w:r w:rsidR="00C92687" w:rsidDel="00D614FD">
          <w:rPr>
            <w:color w:val="C0504D" w:themeColor="accent2"/>
          </w:rPr>
          <w:delText xml:space="preserve">be </w:delText>
        </w:r>
        <w:r w:rsidR="00F31DD6" w:rsidDel="00D614FD">
          <w:rPr>
            <w:color w:val="C0504D" w:themeColor="accent2"/>
          </w:rPr>
          <w:delText>a ratio of rates</w:delText>
        </w:r>
        <w:r w:rsidR="008B7D66" w:rsidDel="00D614FD">
          <w:rPr>
            <w:color w:val="C0504D" w:themeColor="accent2"/>
          </w:rPr>
          <w:delText>)</w:delText>
        </w:r>
        <w:r w:rsidDel="00D614FD">
          <w:rPr>
            <w:color w:val="C0504D" w:themeColor="accent2"/>
          </w:rPr>
          <w:delText xml:space="preserve">. If one of the groups corresponds to the baseline group for a categorical covariate, enter a hazard ratio of 1. For a continuous covariate, provide the hazard ratio associated with each </w:delText>
        </w:r>
        <w:r w:rsidR="00F31DD6" w:rsidDel="00D614FD">
          <w:rPr>
            <w:color w:val="C0504D" w:themeColor="accent2"/>
          </w:rPr>
          <w:delText xml:space="preserve">unit </w:delText>
        </w:r>
        <w:r w:rsidDel="00D614FD">
          <w:rPr>
            <w:color w:val="C0504D" w:themeColor="accent2"/>
          </w:rPr>
          <w:delText>increase in the value of the covariate.</w:delText>
        </w:r>
      </w:del>
    </w:p>
    <w:p w14:paraId="29603F31" w14:textId="3A20C31E" w:rsidR="00455C2F" w:rsidDel="00D614FD" w:rsidRDefault="00455C2F" w:rsidP="00455C2F">
      <w:pPr>
        <w:autoSpaceDE w:val="0"/>
        <w:autoSpaceDN w:val="0"/>
        <w:adjustRightInd w:val="0"/>
        <w:spacing w:after="0" w:line="240" w:lineRule="auto"/>
        <w:ind w:left="360" w:hanging="360"/>
        <w:rPr>
          <w:del w:id="419" w:author="Leslie Mallinger" w:date="2013-07-03T15:10:00Z"/>
          <w:color w:val="C0504D" w:themeColor="accent2"/>
        </w:rPr>
      </w:pPr>
    </w:p>
    <w:p w14:paraId="56B2D94E" w14:textId="3AC0FF42" w:rsidR="00455C2F" w:rsidDel="00D614FD" w:rsidRDefault="00455C2F" w:rsidP="00D706D3">
      <w:pPr>
        <w:autoSpaceDE w:val="0"/>
        <w:autoSpaceDN w:val="0"/>
        <w:adjustRightInd w:val="0"/>
        <w:spacing w:after="0" w:line="240" w:lineRule="auto"/>
        <w:rPr>
          <w:del w:id="420" w:author="Leslie Mallinger" w:date="2013-07-03T15:10:00Z"/>
          <w:color w:val="C0504D" w:themeColor="accent2"/>
        </w:rPr>
      </w:pPr>
      <w:del w:id="421" w:author="Leslie Mallinger" w:date="2013-07-03T15:10:00Z">
        <w:r w:rsidDel="00D614FD">
          <w:rPr>
            <w:color w:val="C0504D" w:themeColor="accent2"/>
          </w:rPr>
          <w:delText xml:space="preserve">For example, the default value for </w:delText>
        </w:r>
        <w:r w:rsidR="006C72A9" w:rsidRPr="006C72A9" w:rsidDel="00D614FD">
          <w:rPr>
            <w:color w:val="C0504D" w:themeColor="accent2"/>
          </w:rPr>
          <w:delText>the</w:delText>
        </w:r>
        <w:r w:rsidRPr="00EB176F" w:rsidDel="00D614FD">
          <w:rPr>
            <w:color w:val="C0504D" w:themeColor="accent2"/>
          </w:rPr>
          <w:delText xml:space="preserve"> </w:delText>
        </w:r>
        <w:r w:rsidR="006C72A9" w:rsidDel="00D614FD">
          <w:rPr>
            <w:color w:val="C0504D" w:themeColor="accent2"/>
          </w:rPr>
          <w:delText xml:space="preserve">first table </w:delText>
        </w:r>
        <w:r w:rsidRPr="00EB176F" w:rsidDel="00D614FD">
          <w:rPr>
            <w:color w:val="C0504D" w:themeColor="accent2"/>
          </w:rPr>
          <w:delText>correspond</w:delText>
        </w:r>
        <w:r w:rsidDel="00D614FD">
          <w:rPr>
            <w:color w:val="C0504D" w:themeColor="accent2"/>
          </w:rPr>
          <w:delText>s</w:delText>
        </w:r>
        <w:r w:rsidRPr="00EB176F" w:rsidDel="00D614FD">
          <w:rPr>
            <w:color w:val="C0504D" w:themeColor="accent2"/>
          </w:rPr>
          <w:delText xml:space="preserve"> to the following table, which indicates </w:delText>
        </w:r>
        <w:r w:rsidRPr="006C72A9" w:rsidDel="00D614FD">
          <w:rPr>
            <w:color w:val="C0504D" w:themeColor="accent2"/>
          </w:rPr>
          <w:delText>4-year survival rates ranging from 71.1% to 82.5% depending on age group and trial arm: &lt;&lt;Show HTML</w:delText>
        </w:r>
        <w:r w:rsidDel="00D614FD">
          <w:rPr>
            <w:color w:val="C0504D" w:themeColor="accent2"/>
          </w:rPr>
          <w:delText xml:space="preserve"> example of the default&gt;&gt;}</w:delText>
        </w:r>
      </w:del>
    </w:p>
    <w:p w14:paraId="70B3DF82" w14:textId="2EB8A116" w:rsidR="00F327E6" w:rsidRPr="00F327E6" w:rsidDel="00D614FD" w:rsidRDefault="00F327E6" w:rsidP="00D706D3">
      <w:pPr>
        <w:autoSpaceDE w:val="0"/>
        <w:autoSpaceDN w:val="0"/>
        <w:adjustRightInd w:val="0"/>
        <w:spacing w:after="0" w:line="240" w:lineRule="auto"/>
        <w:rPr>
          <w:del w:id="422" w:author="Leslie Mallinger" w:date="2013-07-03T15:10:00Z"/>
          <w:rFonts w:ascii="CMR10" w:hAnsi="CMR10" w:cs="CMR10"/>
          <w:b/>
        </w:rPr>
      </w:pPr>
      <w:del w:id="423" w:author="Leslie Mallinger" w:date="2013-07-03T15:10:00Z">
        <w:r w:rsidDel="00D614FD">
          <w:rPr>
            <w:rFonts w:ascii="CMR10" w:hAnsi="CMR10" w:cs="CMR10"/>
            <w:b/>
          </w:rPr>
          <w:delText>${inc_covar1}, ${inc_covar2}, ${inc_covar3}</w:delText>
        </w:r>
      </w:del>
    </w:p>
    <w:p w14:paraId="54DB0E2E" w14:textId="45D27BE6" w:rsidR="00435EF9" w:rsidRPr="00435EF9" w:rsidDel="00D614FD" w:rsidRDefault="00435EF9" w:rsidP="00435EF9">
      <w:pPr>
        <w:pStyle w:val="ListParagraph"/>
        <w:numPr>
          <w:ilvl w:val="0"/>
          <w:numId w:val="18"/>
        </w:numPr>
        <w:autoSpaceDE w:val="0"/>
        <w:autoSpaceDN w:val="0"/>
        <w:adjustRightInd w:val="0"/>
        <w:spacing w:after="0" w:line="240" w:lineRule="auto"/>
        <w:rPr>
          <w:del w:id="424" w:author="Leslie Mallinger" w:date="2013-07-03T15:10:00Z"/>
          <w:rFonts w:ascii="CMR10" w:hAnsi="CMR10" w:cs="CMR10"/>
        </w:rPr>
      </w:pPr>
      <w:del w:id="425" w:author="Leslie Mallinger" w:date="2013-07-03T15:10:00Z">
        <w:r w:rsidRPr="00435EF9" w:rsidDel="00D614FD">
          <w:rPr>
            <w:rFonts w:ascii="CMR10" w:hAnsi="CMR10" w:cs="CMR10"/>
          </w:rPr>
          <w:delText>For w</w:delText>
        </w:r>
        <w:r w:rsidDel="00D614FD">
          <w:rPr>
            <w:rFonts w:ascii="CMR10" w:hAnsi="CMR10" w:cs="CMR10"/>
          </w:rPr>
          <w:delText>eb interface</w:delText>
        </w:r>
        <w:r w:rsidR="00B9788F" w:rsidDel="00D614FD">
          <w:rPr>
            <w:rFonts w:ascii="CMR10" w:hAnsi="CMR10" w:cs="CMR10"/>
          </w:rPr>
          <w:delText>:</w:delText>
        </w:r>
      </w:del>
    </w:p>
    <w:p w14:paraId="1AF78ED1" w14:textId="7EBA04F8" w:rsidR="00D11B62" w:rsidRPr="00AC4EEA" w:rsidDel="00D614FD" w:rsidRDefault="00D11B62" w:rsidP="00435EF9">
      <w:pPr>
        <w:pStyle w:val="NoSpacing"/>
        <w:numPr>
          <w:ilvl w:val="1"/>
          <w:numId w:val="18"/>
        </w:numPr>
        <w:rPr>
          <w:del w:id="426" w:author="Leslie Mallinger" w:date="2013-07-03T15:10:00Z"/>
        </w:rPr>
      </w:pPr>
      <w:del w:id="427" w:author="Leslie Mallinger" w:date="2013-07-03T15:10:00Z">
        <w:r w:rsidDel="00D614FD">
          <w:delText>Freeform string</w:delText>
        </w:r>
      </w:del>
    </w:p>
    <w:p w14:paraId="6FBEA061" w14:textId="36E0C28B" w:rsidR="00435EF9" w:rsidDel="00D614FD" w:rsidRDefault="00D11B62" w:rsidP="00435EF9">
      <w:pPr>
        <w:pStyle w:val="NoSpacing"/>
        <w:numPr>
          <w:ilvl w:val="1"/>
          <w:numId w:val="18"/>
        </w:numPr>
        <w:rPr>
          <w:del w:id="428" w:author="Leslie Mallinger" w:date="2013-07-03T15:10:00Z"/>
        </w:rPr>
      </w:pPr>
      <w:del w:id="429" w:author="Leslie Mallinger" w:date="2013-07-03T15:10:00Z">
        <w:r w:rsidRPr="00AC4EEA" w:rsidDel="00D614FD">
          <w:delText>Default</w:delText>
        </w:r>
        <w:r w:rsidR="00435EF9" w:rsidDel="00D614FD">
          <w:delText xml:space="preserve"> inc_covar1 </w:delText>
        </w:r>
        <w:r w:rsidRPr="00AC4EEA" w:rsidDel="00D614FD">
          <w:delText>=</w:delText>
        </w:r>
        <w:r w:rsidR="00435EF9" w:rsidDel="00D614FD">
          <w:delText xml:space="preserve"> </w:delText>
        </w:r>
        <w:r w:rsidR="006C72A9" w:rsidDel="00D614FD">
          <w:delText>“rx,agegroup,stat\n0,50-64,0.775\n0,65-75,0.711\n1,50-64,0.825\n1,65-75,0.766”</w:delText>
        </w:r>
      </w:del>
    </w:p>
    <w:p w14:paraId="69F0CDF5" w14:textId="30481CE3" w:rsidR="00435EF9" w:rsidDel="00D614FD" w:rsidRDefault="00435EF9" w:rsidP="00435EF9">
      <w:pPr>
        <w:pStyle w:val="NoSpacing"/>
        <w:numPr>
          <w:ilvl w:val="1"/>
          <w:numId w:val="18"/>
        </w:numPr>
        <w:rPr>
          <w:del w:id="430" w:author="Leslie Mallinger" w:date="2013-07-03T15:10:00Z"/>
        </w:rPr>
      </w:pPr>
      <w:del w:id="431" w:author="Leslie Mallinger" w:date="2013-07-03T15:10:00Z">
        <w:r w:rsidDel="00D614FD">
          <w:delText>Default inc_covar2 =</w:delText>
        </w:r>
        <w:r w:rsidR="00D146CD" w:rsidDel="00D614FD">
          <w:delText>”rx,history,stat\n0,0,0.760\n0,1,0.677\n1,0,0.806\n1,1,0.766”</w:delText>
        </w:r>
      </w:del>
    </w:p>
    <w:p w14:paraId="561A14C8" w14:textId="751BB505" w:rsidR="00435EF9" w:rsidDel="00D614FD" w:rsidRDefault="00435EF9" w:rsidP="00435EF9">
      <w:pPr>
        <w:pStyle w:val="NoSpacing"/>
        <w:numPr>
          <w:ilvl w:val="1"/>
          <w:numId w:val="18"/>
        </w:numPr>
        <w:rPr>
          <w:del w:id="432" w:author="Leslie Mallinger" w:date="2013-07-03T15:10:00Z"/>
        </w:rPr>
      </w:pPr>
      <w:del w:id="433" w:author="Leslie Mallinger" w:date="2013-07-03T15:10:00Z">
        <w:r w:rsidDel="00D614FD">
          <w:delText>Default inc_covar3 = “”</w:delText>
        </w:r>
      </w:del>
    </w:p>
    <w:p w14:paraId="49DC7FC2" w14:textId="6A36A246" w:rsidR="00B9788F" w:rsidDel="00D614FD" w:rsidRDefault="00B9788F" w:rsidP="00B9788F">
      <w:pPr>
        <w:pStyle w:val="NoSpacing"/>
        <w:numPr>
          <w:ilvl w:val="0"/>
          <w:numId w:val="18"/>
        </w:numPr>
        <w:rPr>
          <w:del w:id="434" w:author="Leslie Mallinger" w:date="2013-07-03T15:10:00Z"/>
        </w:rPr>
      </w:pPr>
      <w:del w:id="435" w:author="Leslie Mallinger" w:date="2013-07-03T15:10:00Z">
        <w:r w:rsidDel="00D614FD">
          <w:delText>For downloadable program:</w:delText>
        </w:r>
      </w:del>
    </w:p>
    <w:p w14:paraId="2B1E1742" w14:textId="0D61EF54" w:rsidR="00B9788F" w:rsidDel="00D614FD" w:rsidRDefault="00DB2244" w:rsidP="00B9788F">
      <w:pPr>
        <w:pStyle w:val="NoSpacing"/>
        <w:numPr>
          <w:ilvl w:val="1"/>
          <w:numId w:val="18"/>
        </w:numPr>
        <w:rPr>
          <w:del w:id="436" w:author="Leslie Mallinger" w:date="2013-07-03T15:10:00Z"/>
        </w:rPr>
      </w:pPr>
      <w:del w:id="437" w:author="Leslie Mallinger" w:date="2013-07-03T15:10:00Z">
        <w:r w:rsidDel="00D614FD">
          <w:delText>Prompt user to select up to 3 covariates from among the variables in the input data, subject to the following constraints:</w:delText>
        </w:r>
      </w:del>
    </w:p>
    <w:p w14:paraId="636A5E18" w14:textId="2D090C39" w:rsidR="00DB2244" w:rsidDel="00D614FD" w:rsidRDefault="00DB2244" w:rsidP="00DB2244">
      <w:pPr>
        <w:pStyle w:val="NoSpacing"/>
        <w:numPr>
          <w:ilvl w:val="2"/>
          <w:numId w:val="18"/>
        </w:numPr>
        <w:rPr>
          <w:del w:id="438" w:author="Leslie Mallinger" w:date="2013-07-03T15:10:00Z"/>
        </w:rPr>
      </w:pPr>
      <w:del w:id="439" w:author="Leslie Mallinger" w:date="2013-07-03T15:10:00Z">
        <w:r w:rsidDel="00D614FD">
          <w:delText xml:space="preserve">Exclude </w:delText>
        </w:r>
        <w:r w:rsidDel="00D614FD">
          <w:rPr>
            <w:i/>
          </w:rPr>
          <w:delText>rx_test</w:delText>
        </w:r>
        <w:r w:rsidDel="00D614FD">
          <w:delText xml:space="preserve"> and </w:delText>
        </w:r>
        <w:r w:rsidDel="00D614FD">
          <w:rPr>
            <w:i/>
          </w:rPr>
          <w:delText>rx_notest</w:delText>
        </w:r>
        <w:r w:rsidDel="00D614FD">
          <w:delText xml:space="preserve"> from the options</w:delText>
        </w:r>
      </w:del>
    </w:p>
    <w:p w14:paraId="5B44E30F" w14:textId="5C0E3DE4" w:rsidR="00DB2244" w:rsidDel="00D614FD" w:rsidRDefault="00DB2244" w:rsidP="00DB2244">
      <w:pPr>
        <w:pStyle w:val="NoSpacing"/>
        <w:numPr>
          <w:ilvl w:val="2"/>
          <w:numId w:val="18"/>
        </w:numPr>
        <w:rPr>
          <w:del w:id="440" w:author="Leslie Mallinger" w:date="2013-07-03T15:10:00Z"/>
        </w:rPr>
      </w:pPr>
      <w:del w:id="441" w:author="Leslie Mallinger" w:date="2013-07-03T15:10:00Z">
        <w:r w:rsidDel="00D614FD">
          <w:delText xml:space="preserve">Include </w:delText>
        </w:r>
        <w:r w:rsidDel="00D614FD">
          <w:rPr>
            <w:i/>
          </w:rPr>
          <w:delText>rx</w:delText>
        </w:r>
        <w:r w:rsidDel="00D614FD">
          <w:delText xml:space="preserve"> even if it’s not present in the original data</w:delText>
        </w:r>
      </w:del>
    </w:p>
    <w:p w14:paraId="058BB28D" w14:textId="127C5CD2" w:rsidR="00C224D0" w:rsidDel="00D614FD" w:rsidRDefault="00C224D0" w:rsidP="00C224D0">
      <w:pPr>
        <w:pStyle w:val="NoSpacing"/>
        <w:numPr>
          <w:ilvl w:val="1"/>
          <w:numId w:val="18"/>
        </w:numPr>
        <w:rPr>
          <w:del w:id="442" w:author="Leslie Mallinger" w:date="2013-07-03T15:10:00Z"/>
        </w:rPr>
      </w:pPr>
      <w:del w:id="443" w:author="Leslie Mallinger" w:date="2013-07-03T15:10:00Z">
        <w:r w:rsidDel="00D614FD">
          <w:delText>For covariates that have been chosen, the user has a few options</w:delText>
        </w:r>
        <w:r w:rsidR="00541E8E" w:rsidDel="00D614FD">
          <w:delText xml:space="preserve"> (what’s the best way to do this in the interface?)</w:delText>
        </w:r>
        <w:r w:rsidDel="00D614FD">
          <w:delText>:</w:delText>
        </w:r>
      </w:del>
    </w:p>
    <w:p w14:paraId="5B4D787A" w14:textId="1B80FE66" w:rsidR="00C224D0" w:rsidDel="00D614FD" w:rsidRDefault="00C224D0" w:rsidP="00C224D0">
      <w:pPr>
        <w:pStyle w:val="NoSpacing"/>
        <w:numPr>
          <w:ilvl w:val="2"/>
          <w:numId w:val="18"/>
        </w:numPr>
        <w:rPr>
          <w:del w:id="444" w:author="Leslie Mallinger" w:date="2013-07-03T15:10:00Z"/>
        </w:rPr>
      </w:pPr>
      <w:del w:id="445" w:author="Leslie Mallinger" w:date="2013-07-03T15:10:00Z">
        <w:r w:rsidDel="00D614FD">
          <w:delText xml:space="preserve">Does the distribution also vary by </w:delText>
        </w:r>
        <w:r w:rsidDel="00D614FD">
          <w:rPr>
            <w:i/>
          </w:rPr>
          <w:delText>rx</w:delText>
        </w:r>
        <w:r w:rsidDel="00D614FD">
          <w:delText xml:space="preserve"> group? If so, we want an </w:delText>
        </w:r>
        <w:r w:rsidDel="00D614FD">
          <w:rPr>
            <w:i/>
          </w:rPr>
          <w:delText>rx</w:delText>
        </w:r>
        <w:r w:rsidDel="00D614FD">
          <w:delText xml:space="preserve"> column.</w:delText>
        </w:r>
        <w:r w:rsidR="00DE778A" w:rsidDel="00D614FD">
          <w:delText xml:space="preserve"> </w:delText>
        </w:r>
      </w:del>
    </w:p>
    <w:p w14:paraId="2AF48C06" w14:textId="3564326C" w:rsidR="00C224D0" w:rsidDel="00D614FD" w:rsidRDefault="00C224D0" w:rsidP="00C224D0">
      <w:pPr>
        <w:pStyle w:val="NoSpacing"/>
        <w:numPr>
          <w:ilvl w:val="2"/>
          <w:numId w:val="18"/>
        </w:numPr>
        <w:rPr>
          <w:del w:id="446" w:author="Leslie Mallinger" w:date="2013-07-03T15:10:00Z"/>
        </w:rPr>
      </w:pPr>
      <w:del w:id="447" w:author="Leslie Mallinger" w:date="2013-07-03T15:10:00Z">
        <w:r w:rsidDel="00D614FD">
          <w:delText xml:space="preserve">If the covariate is categorical (as chosen by the drop-down menu currently), they may choose whether they will input a </w:delText>
        </w:r>
        <w:r w:rsidRPr="00D34AFF" w:rsidDel="00D614FD">
          <w:rPr>
            <w:i/>
          </w:rPr>
          <w:delText>stat</w:delText>
        </w:r>
        <w:r w:rsidDel="00D614FD">
          <w:delText xml:space="preserve"> value or a </w:delText>
        </w:r>
        <w:r w:rsidRPr="00D34AFF" w:rsidDel="00D614FD">
          <w:rPr>
            <w:i/>
          </w:rPr>
          <w:delText>HR</w:delText>
        </w:r>
        <w:r w:rsidR="00D34AFF" w:rsidDel="00D614FD">
          <w:delText xml:space="preserve"> value in the table, and a corresponding (empty) column should be added to the table. If it’s continuous, an empty </w:delText>
        </w:r>
        <w:r w:rsidR="00D34AFF" w:rsidDel="00D614FD">
          <w:rPr>
            <w:i/>
          </w:rPr>
          <w:delText>HR</w:delText>
        </w:r>
        <w:r w:rsidR="00D34AFF" w:rsidDel="00D614FD">
          <w:delText xml:space="preserve"> value should be added automatically (no choice between </w:delText>
        </w:r>
        <w:r w:rsidR="00D34AFF" w:rsidDel="00D614FD">
          <w:rPr>
            <w:i/>
          </w:rPr>
          <w:delText>stat</w:delText>
        </w:r>
        <w:r w:rsidR="00D34AFF" w:rsidDel="00D614FD">
          <w:delText xml:space="preserve"> and </w:delText>
        </w:r>
        <w:r w:rsidR="00D34AFF" w:rsidDel="00D614FD">
          <w:rPr>
            <w:i/>
          </w:rPr>
          <w:delText>HR</w:delText>
        </w:r>
        <w:r w:rsidR="00D34AFF" w:rsidDel="00D614FD">
          <w:delText>).</w:delText>
        </w:r>
      </w:del>
    </w:p>
    <w:p w14:paraId="1742939F" w14:textId="74A1676D" w:rsidR="00B9788F" w:rsidRPr="0067383F" w:rsidDel="00D614FD" w:rsidRDefault="00B9788F" w:rsidP="00B9788F">
      <w:pPr>
        <w:pStyle w:val="NoSpacing"/>
        <w:numPr>
          <w:ilvl w:val="0"/>
          <w:numId w:val="18"/>
        </w:numPr>
        <w:rPr>
          <w:del w:id="448" w:author="Leslie Mallinger" w:date="2013-07-03T15:10:00Z"/>
        </w:rPr>
      </w:pPr>
      <w:del w:id="449" w:author="Leslie Mallinger" w:date="2013-07-03T15:10:00Z">
        <w:r w:rsidRPr="0067383F" w:rsidDel="00D614FD">
          <w:delText>Check for the following formatting:</w:delText>
        </w:r>
      </w:del>
    </w:p>
    <w:p w14:paraId="7025E8D7" w14:textId="03DB78EE" w:rsidR="00B9788F" w:rsidRPr="00D25609" w:rsidDel="00D614FD" w:rsidRDefault="00D25609" w:rsidP="00B9788F">
      <w:pPr>
        <w:pStyle w:val="NoSpacing"/>
        <w:numPr>
          <w:ilvl w:val="1"/>
          <w:numId w:val="18"/>
        </w:numPr>
        <w:rPr>
          <w:del w:id="450" w:author="Leslie Mallinger" w:date="2013-07-03T15:10:00Z"/>
        </w:rPr>
      </w:pPr>
      <w:del w:id="451" w:author="Leslie Mallinger" w:date="2013-07-03T15:10:00Z">
        <w:r w:rsidRPr="00D25609" w:rsidDel="00D614FD">
          <w:delText xml:space="preserve">Variable named </w:delText>
        </w:r>
        <w:r w:rsidRPr="00D25609" w:rsidDel="00D614FD">
          <w:rPr>
            <w:i/>
          </w:rPr>
          <w:delText>rx</w:delText>
        </w:r>
      </w:del>
    </w:p>
    <w:p w14:paraId="2DEB36EF" w14:textId="639AD383" w:rsidR="00D25609" w:rsidDel="00D614FD" w:rsidRDefault="00530858" w:rsidP="00D25609">
      <w:pPr>
        <w:pStyle w:val="NoSpacing"/>
        <w:numPr>
          <w:ilvl w:val="2"/>
          <w:numId w:val="18"/>
        </w:numPr>
        <w:rPr>
          <w:del w:id="452" w:author="Leslie Mallinger" w:date="2013-07-03T15:10:00Z"/>
        </w:rPr>
      </w:pPr>
      <w:del w:id="453" w:author="Leslie Mallinger" w:date="2013-07-03T15:10:00Z">
        <w:r w:rsidDel="00D614FD">
          <w:delText>IF it e</w:delText>
        </w:r>
        <w:r w:rsidR="00D25609" w:rsidRPr="00D25609" w:rsidDel="00D614FD">
          <w:delText>xists</w:delText>
        </w:r>
        <w:r w:rsidDel="00D614FD">
          <w:delText>, h</w:delText>
        </w:r>
        <w:r w:rsidR="00D25609" w:rsidDel="00D614FD">
          <w:delText>as values 0 AND 1, and ONLY 0 and 1</w:delText>
        </w:r>
      </w:del>
    </w:p>
    <w:p w14:paraId="2EB68E84" w14:textId="3CA72C67" w:rsidR="001A2E91" w:rsidDel="00D614FD" w:rsidRDefault="001A2E91" w:rsidP="001A2E91">
      <w:pPr>
        <w:pStyle w:val="NoSpacing"/>
        <w:numPr>
          <w:ilvl w:val="1"/>
          <w:numId w:val="18"/>
        </w:numPr>
        <w:rPr>
          <w:del w:id="454" w:author="Leslie Mallinger" w:date="2013-07-03T15:10:00Z"/>
        </w:rPr>
      </w:pPr>
      <w:del w:id="455" w:author="Leslie Mallinger" w:date="2013-07-03T15:10:00Z">
        <w:r w:rsidDel="00D614FD">
          <w:delText>Metric variable</w:delText>
        </w:r>
      </w:del>
    </w:p>
    <w:p w14:paraId="2C862357" w14:textId="5A235136" w:rsidR="001A2E91" w:rsidDel="00D614FD" w:rsidRDefault="001A2E91" w:rsidP="001A2E91">
      <w:pPr>
        <w:pStyle w:val="NoSpacing"/>
        <w:numPr>
          <w:ilvl w:val="2"/>
          <w:numId w:val="18"/>
        </w:numPr>
        <w:rPr>
          <w:del w:id="456" w:author="Leslie Mallinger" w:date="2013-07-03T15:10:00Z"/>
        </w:rPr>
      </w:pPr>
      <w:del w:id="457" w:author="Leslie Mallinger" w:date="2013-07-03T15:10:00Z">
        <w:r w:rsidDel="00D614FD">
          <w:delText xml:space="preserve">Either </w:delText>
        </w:r>
        <w:r w:rsidDel="00D614FD">
          <w:rPr>
            <w:i/>
          </w:rPr>
          <w:delText>stat</w:delText>
        </w:r>
        <w:r w:rsidDel="00D614FD">
          <w:delText xml:space="preserve"> or </w:delText>
        </w:r>
        <w:r w:rsidDel="00D614FD">
          <w:rPr>
            <w:i/>
          </w:rPr>
          <w:delText>HR</w:delText>
        </w:r>
        <w:r w:rsidDel="00D614FD">
          <w:delText xml:space="preserve"> exists, but not both</w:delText>
        </w:r>
      </w:del>
    </w:p>
    <w:p w14:paraId="45871DB7" w14:textId="11B8198C" w:rsidR="00A94907" w:rsidRPr="00180D06" w:rsidDel="00D614FD" w:rsidRDefault="001A2E91" w:rsidP="00E47598">
      <w:pPr>
        <w:pStyle w:val="NoSpacing"/>
        <w:numPr>
          <w:ilvl w:val="1"/>
          <w:numId w:val="18"/>
        </w:numPr>
        <w:autoSpaceDE w:val="0"/>
        <w:autoSpaceDN w:val="0"/>
        <w:adjustRightInd w:val="0"/>
        <w:rPr>
          <w:del w:id="458" w:author="Leslie Mallinger" w:date="2013-07-03T15:10:00Z"/>
          <w:rFonts w:ascii="CMR10" w:hAnsi="CMR10" w:cs="CMR10"/>
          <w:color w:val="76923C" w:themeColor="accent3" w:themeShade="BF"/>
        </w:rPr>
      </w:pPr>
      <w:del w:id="459" w:author="Leslie Mallinger" w:date="2013-07-03T15:10:00Z">
        <w:r w:rsidDel="00D614FD">
          <w:delText xml:space="preserve">Variables in these tables (other than </w:delText>
        </w:r>
        <w:r w:rsidRPr="00180D06" w:rsidDel="00D614FD">
          <w:rPr>
            <w:i/>
          </w:rPr>
          <w:delText>rx</w:delText>
        </w:r>
        <w:r w:rsidDel="00D614FD">
          <w:delText xml:space="preserve">, </w:delText>
        </w:r>
        <w:r w:rsidRPr="00180D06" w:rsidDel="00D614FD">
          <w:rPr>
            <w:i/>
          </w:rPr>
          <w:delText>stat</w:delText>
        </w:r>
        <w:r w:rsidDel="00D614FD">
          <w:delText xml:space="preserve">, and </w:delText>
        </w:r>
        <w:r w:rsidRPr="00180D06" w:rsidDel="00D614FD">
          <w:rPr>
            <w:i/>
          </w:rPr>
          <w:delText>HR</w:delText>
        </w:r>
        <w:r w:rsidDel="00D614FD">
          <w:delText xml:space="preserve">) must be </w:delText>
        </w:r>
        <w:r w:rsidR="005F6900" w:rsidDel="00D614FD">
          <w:delText>present</w:delText>
        </w:r>
        <w:r w:rsidDel="00D614FD">
          <w:delText xml:space="preserve"> in the input data</w:delText>
        </w:r>
      </w:del>
    </w:p>
    <w:p w14:paraId="6B8BD337" w14:textId="5EB8BCAB" w:rsidR="00A94907" w:rsidDel="00D614FD" w:rsidRDefault="00A94907" w:rsidP="00E47598">
      <w:pPr>
        <w:autoSpaceDE w:val="0"/>
        <w:autoSpaceDN w:val="0"/>
        <w:adjustRightInd w:val="0"/>
        <w:spacing w:after="0" w:line="240" w:lineRule="auto"/>
        <w:rPr>
          <w:del w:id="460" w:author="Leslie Mallinger" w:date="2013-07-03T15:10:00Z"/>
          <w:rFonts w:ascii="CMR10" w:hAnsi="CMR10" w:cs="CMR10"/>
          <w:color w:val="76923C" w:themeColor="accent3" w:themeShade="BF"/>
        </w:rPr>
      </w:pPr>
    </w:p>
    <w:p w14:paraId="062FD839" w14:textId="72D57FE4" w:rsidR="008129AD" w:rsidRPr="00A76734" w:rsidDel="00E44CEF" w:rsidRDefault="00E47598" w:rsidP="00A76734">
      <w:pPr>
        <w:pStyle w:val="Heading2"/>
        <w:rPr>
          <w:del w:id="461" w:author="Leslie Mallinger" w:date="2013-07-03T15:12:00Z"/>
        </w:rPr>
      </w:pPr>
      <w:r w:rsidRPr="00C92AA8">
        <w:t>Ti</w:t>
      </w:r>
      <w:r>
        <w:t xml:space="preserve">me from </w:t>
      </w:r>
      <w:ins w:id="462" w:author="Leslie Mallinger" w:date="2013-07-03T15:10:00Z">
        <w:r w:rsidR="00FC1795">
          <w:t xml:space="preserve">clinical </w:t>
        </w:r>
      </w:ins>
      <w:r>
        <w:t>incidence to cause-specific death</w:t>
      </w:r>
    </w:p>
    <w:p w14:paraId="6346A147" w14:textId="47A3B557" w:rsidR="006C1BD0" w:rsidRPr="00B3425F" w:rsidDel="00E44CEF" w:rsidRDefault="006C1BD0" w:rsidP="006C1BD0">
      <w:pPr>
        <w:pStyle w:val="Heading3"/>
        <w:rPr>
          <w:del w:id="463" w:author="Leslie Mallinger" w:date="2013-07-03T15:12:00Z"/>
          <w:u w:val="single"/>
        </w:rPr>
      </w:pPr>
      <w:del w:id="464" w:author="Leslie Mallinger" w:date="2013-07-03T15:12:00Z">
        <w:r w:rsidRPr="00B3425F" w:rsidDel="00E44CEF">
          <w:rPr>
            <w:u w:val="single"/>
          </w:rPr>
          <w:delText>Disease characteristics</w:delText>
        </w:r>
      </w:del>
    </w:p>
    <w:p w14:paraId="54BBCD6E" w14:textId="55203FD4" w:rsidR="00CE6221" w:rsidRPr="00561FBC" w:rsidDel="00E44CEF" w:rsidRDefault="008129AD" w:rsidP="00E47598">
      <w:pPr>
        <w:autoSpaceDE w:val="0"/>
        <w:autoSpaceDN w:val="0"/>
        <w:adjustRightInd w:val="0"/>
        <w:spacing w:after="0" w:line="240" w:lineRule="auto"/>
        <w:rPr>
          <w:del w:id="465" w:author="Leslie Mallinger" w:date="2013-07-03T15:12:00Z"/>
          <w:rFonts w:ascii="CMR10" w:hAnsi="CMR10" w:cs="CMR10"/>
          <w:color w:val="76923C" w:themeColor="accent3" w:themeShade="BF"/>
        </w:rPr>
      </w:pPr>
      <w:del w:id="466" w:author="Leslie Mallinger" w:date="2013-07-03T15:12:00Z">
        <w:r w:rsidRPr="004D4716" w:rsidDel="00E44CEF">
          <w:rPr>
            <w:rFonts w:ascii="CMR10" w:hAnsi="CMR10" w:cs="CMR10"/>
            <w:color w:val="76923C" w:themeColor="accent3" w:themeShade="BF"/>
          </w:rPr>
          <w:delText xml:space="preserve">{? </w:delText>
        </w:r>
      </w:del>
      <w:del w:id="467" w:author="Leslie Mallinger" w:date="2013-07-03T15:11:00Z">
        <w:r w:rsidDel="00E44CEF">
          <w:rPr>
            <w:rFonts w:ascii="CMR10" w:hAnsi="CMR10" w:cs="CMR10"/>
            <w:color w:val="76923C" w:themeColor="accent3" w:themeShade="BF"/>
          </w:rPr>
          <w:delText>If t</w:delText>
        </w:r>
      </w:del>
      <w:del w:id="468" w:author="Leslie Mallinger" w:date="2013-07-03T15:12:00Z">
        <w:r w:rsidDel="00E44CEF">
          <w:rPr>
            <w:rFonts w:ascii="CMR10" w:hAnsi="CMR10" w:cs="CMR10"/>
            <w:color w:val="76923C" w:themeColor="accent3" w:themeShade="BF"/>
          </w:rPr>
          <w:delText xml:space="preserve">ime from </w:delText>
        </w:r>
      </w:del>
      <w:del w:id="469" w:author="Leslie Mallinger" w:date="2013-07-03T15:10:00Z">
        <w:r w:rsidR="00884908" w:rsidDel="00D02386">
          <w:rPr>
            <w:rFonts w:ascii="CMR10" w:hAnsi="CMR10" w:cs="CMR10"/>
            <w:color w:val="76923C" w:themeColor="accent3" w:themeShade="BF"/>
          </w:rPr>
          <w:delText xml:space="preserve">disease </w:delText>
        </w:r>
      </w:del>
      <w:del w:id="470" w:author="Leslie Mallinger" w:date="2013-07-03T15:12:00Z">
        <w:r w:rsidDel="00E44CEF">
          <w:rPr>
            <w:rFonts w:ascii="CMR10" w:hAnsi="CMR10" w:cs="CMR10"/>
            <w:color w:val="76923C" w:themeColor="accent3" w:themeShade="BF"/>
          </w:rPr>
          <w:delText xml:space="preserve">incidence to </w:delText>
        </w:r>
        <w:r w:rsidR="005D3435" w:rsidDel="00E44CEF">
          <w:rPr>
            <w:rFonts w:ascii="CMR10" w:hAnsi="CMR10" w:cs="CMR10"/>
            <w:color w:val="76923C" w:themeColor="accent3" w:themeShade="BF"/>
          </w:rPr>
          <w:delText>cause</w:delText>
        </w:r>
        <w:r w:rsidDel="00E44CEF">
          <w:rPr>
            <w:rFonts w:ascii="CMR10" w:hAnsi="CMR10" w:cs="CMR10"/>
            <w:color w:val="76923C" w:themeColor="accent3" w:themeShade="BF"/>
          </w:rPr>
          <w:delText>-specific mortality var</w:delText>
        </w:r>
      </w:del>
      <w:del w:id="471" w:author="Leslie Mallinger" w:date="2013-07-03T15:11:00Z">
        <w:r w:rsidDel="00E44CEF">
          <w:rPr>
            <w:rFonts w:ascii="CMR10" w:hAnsi="CMR10" w:cs="CMR10"/>
            <w:color w:val="76923C" w:themeColor="accent3" w:themeShade="BF"/>
          </w:rPr>
          <w:delText>ies</w:delText>
        </w:r>
      </w:del>
      <w:del w:id="472" w:author="Leslie Mallinger" w:date="2013-07-03T15:12:00Z">
        <w:r w:rsidDel="00E44CEF">
          <w:rPr>
            <w:rFonts w:ascii="CMR10" w:hAnsi="CMR10" w:cs="CMR10"/>
            <w:color w:val="76923C" w:themeColor="accent3" w:themeShade="BF"/>
          </w:rPr>
          <w:delText xml:space="preserve"> as a function of disease characteristics at time of diagnosis (e.g. stage, grade, treatment choice), specify a distribution of </w:delText>
        </w:r>
        <w:r w:rsidR="000A7633" w:rsidDel="00E44CEF">
          <w:rPr>
            <w:rFonts w:ascii="CMR10" w:hAnsi="CMR10" w:cs="CMR10"/>
            <w:color w:val="76923C" w:themeColor="accent3" w:themeShade="BF"/>
          </w:rPr>
          <w:delText xml:space="preserve">such </w:delText>
        </w:r>
        <w:r w:rsidDel="00E44CEF">
          <w:rPr>
            <w:rFonts w:ascii="CMR10" w:hAnsi="CMR10" w:cs="CMR10"/>
            <w:color w:val="76923C" w:themeColor="accent3" w:themeShade="BF"/>
          </w:rPr>
          <w:delText>characteristics</w:delText>
        </w:r>
      </w:del>
      <w:del w:id="473" w:author="Leslie Mallinger" w:date="2013-07-03T15:11:00Z">
        <w:r w:rsidDel="00E44CEF">
          <w:rPr>
            <w:rFonts w:ascii="CMR10" w:hAnsi="CMR10" w:cs="CMR10"/>
            <w:color w:val="76923C" w:themeColor="accent3" w:themeShade="BF"/>
          </w:rPr>
          <w:delText xml:space="preserve"> for each </w:delText>
        </w:r>
        <w:r w:rsidR="00A5393D" w:rsidDel="00E44CEF">
          <w:rPr>
            <w:rFonts w:ascii="CMR10" w:hAnsi="CMR10" w:cs="CMR10"/>
            <w:color w:val="76923C" w:themeColor="accent3" w:themeShade="BF"/>
          </w:rPr>
          <w:delText>trial arm</w:delText>
        </w:r>
        <w:r w:rsidDel="00E44CEF">
          <w:rPr>
            <w:rFonts w:ascii="CMR10" w:hAnsi="CMR10" w:cs="CMR10"/>
            <w:color w:val="76923C" w:themeColor="accent3" w:themeShade="BF"/>
          </w:rPr>
          <w:delText>.</w:delText>
        </w:r>
        <w:r w:rsidR="00F31DD6" w:rsidDel="00E44CEF">
          <w:rPr>
            <w:rFonts w:ascii="CMR10" w:hAnsi="CMR10" w:cs="CMR10"/>
            <w:color w:val="76923C" w:themeColor="accent3" w:themeShade="BF"/>
          </w:rPr>
          <w:delText xml:space="preserve"> If it does not, leave this table blank</w:delText>
        </w:r>
      </w:del>
      <w:del w:id="474" w:author="Leslie Mallinger" w:date="2013-07-03T15:12:00Z">
        <w:r w:rsidR="00F31DD6" w:rsidDel="00E44CEF">
          <w:rPr>
            <w:rFonts w:ascii="CMR10" w:hAnsi="CMR10" w:cs="CMR10"/>
            <w:color w:val="76923C" w:themeColor="accent3" w:themeShade="BF"/>
          </w:rPr>
          <w:delText>.</w:delText>
        </w:r>
        <w:r w:rsidDel="00E44CEF">
          <w:rPr>
            <w:rFonts w:ascii="CMR10" w:hAnsi="CMR10" w:cs="CMR10"/>
            <w:color w:val="76923C" w:themeColor="accent3" w:themeShade="BF"/>
          </w:rPr>
          <w:delText>}</w:delText>
        </w:r>
      </w:del>
    </w:p>
    <w:p w14:paraId="730CFFCF" w14:textId="42FDA9D3" w:rsidR="00CE6221" w:rsidDel="00E44CEF" w:rsidRDefault="00CE6221" w:rsidP="007C2645">
      <w:pPr>
        <w:pStyle w:val="Heading4"/>
        <w:rPr>
          <w:del w:id="475" w:author="Leslie Mallinger" w:date="2013-07-03T15:12:00Z"/>
        </w:rPr>
      </w:pPr>
      <w:del w:id="476" w:author="Leslie Mallinger" w:date="2013-07-03T15:12:00Z">
        <w:r w:rsidDel="00E44CEF">
          <w:lastRenderedPageBreak/>
          <w:delText>Distribution of disease characteristics at diagnosis</w:delText>
        </w:r>
      </w:del>
    </w:p>
    <w:p w14:paraId="54BEAD7F" w14:textId="0BE0471C" w:rsidR="00CE6221" w:rsidDel="00E44CEF" w:rsidRDefault="00CE6221" w:rsidP="007C2645">
      <w:pPr>
        <w:autoSpaceDE w:val="0"/>
        <w:autoSpaceDN w:val="0"/>
        <w:adjustRightInd w:val="0"/>
        <w:spacing w:after="0" w:line="240" w:lineRule="auto"/>
        <w:rPr>
          <w:del w:id="477" w:author="Leslie Mallinger" w:date="2013-07-03T15:12:00Z"/>
          <w:rFonts w:ascii="CMR10" w:hAnsi="CMR10" w:cs="CMR10"/>
          <w:b/>
          <w:color w:val="4F81BD" w:themeColor="accent1"/>
        </w:rPr>
      </w:pPr>
      <w:del w:id="478" w:author="Leslie Mallinger" w:date="2013-07-03T15:12:00Z">
        <w:r w:rsidDel="00E44CEF">
          <w:rPr>
            <w:rFonts w:ascii="CMR10" w:hAnsi="CMR10" w:cs="CMR10"/>
            <w:b/>
            <w:color w:val="4F81BD" w:themeColor="accent1"/>
          </w:rPr>
          <w:delText>[Table]</w:delText>
        </w:r>
      </w:del>
    </w:p>
    <w:p w14:paraId="3212C05F" w14:textId="72566E2B" w:rsidR="00CE6221" w:rsidDel="00E44CEF" w:rsidRDefault="00CE6221" w:rsidP="007C2645">
      <w:pPr>
        <w:autoSpaceDE w:val="0"/>
        <w:autoSpaceDN w:val="0"/>
        <w:adjustRightInd w:val="0"/>
        <w:spacing w:after="0" w:line="240" w:lineRule="auto"/>
        <w:rPr>
          <w:del w:id="479" w:author="Leslie Mallinger" w:date="2013-07-03T15:12:00Z"/>
          <w:color w:val="C0504D" w:themeColor="accent2"/>
        </w:rPr>
      </w:pPr>
      <w:del w:id="480" w:author="Leslie Mallinger" w:date="2013-07-03T15:12:00Z">
        <w:r w:rsidDel="00E44CEF">
          <w:rPr>
            <w:color w:val="C0504D" w:themeColor="accent2"/>
          </w:rPr>
          <w:delText xml:space="preserve">{Entry instructions: </w:delText>
        </w:r>
        <w:r w:rsidRPr="00127E19" w:rsidDel="00E44CEF">
          <w:rPr>
            <w:color w:val="C0504D" w:themeColor="accent2"/>
          </w:rPr>
          <w:delText>Enter a</w:delText>
        </w:r>
        <w:r w:rsidDel="00E44CEF">
          <w:rPr>
            <w:color w:val="C0504D" w:themeColor="accent2"/>
          </w:rPr>
          <w:delText xml:space="preserve"> table describing the distribution of disease characteristics at time of diagnosis. The first column, </w:delText>
        </w:r>
        <w:r w:rsidDel="00E44CEF">
          <w:rPr>
            <w:i/>
            <w:color w:val="C0504D" w:themeColor="accent2"/>
          </w:rPr>
          <w:delText xml:space="preserve">rx, </w:delText>
        </w:r>
        <w:r w:rsidDel="00E44CEF">
          <w:rPr>
            <w:color w:val="C0504D" w:themeColor="accent2"/>
          </w:rPr>
          <w:delText xml:space="preserve">should be 0 for </w:delText>
        </w:r>
        <w:r w:rsidR="00DD1769" w:rsidDel="00E44CEF">
          <w:rPr>
            <w:color w:val="C0504D" w:themeColor="accent2"/>
          </w:rPr>
          <w:delText xml:space="preserve">individuals who did not receive preventive intervention </w:delText>
        </w:r>
        <w:r w:rsidDel="00E44CEF">
          <w:rPr>
            <w:color w:val="C0504D" w:themeColor="accent2"/>
          </w:rPr>
          <w:delText xml:space="preserve">and 1 for </w:delText>
        </w:r>
        <w:r w:rsidR="00DD1769" w:rsidDel="00E44CEF">
          <w:rPr>
            <w:color w:val="C0504D" w:themeColor="accent2"/>
          </w:rPr>
          <w:delText>those who did</w:delText>
        </w:r>
        <w:r w:rsidDel="00E44CEF">
          <w:rPr>
            <w:color w:val="C0504D" w:themeColor="accent2"/>
          </w:rPr>
          <w:delText xml:space="preserve">. Subsequent columns represent the names of disease characteristic covariates to be assigned at time of diagnosis, repeated so each group is represented twice (once for each </w:delText>
        </w:r>
        <w:r w:rsidR="00F3571D" w:rsidDel="00E44CEF">
          <w:rPr>
            <w:color w:val="C0504D" w:themeColor="accent2"/>
          </w:rPr>
          <w:delText>trial arm</w:delText>
        </w:r>
        <w:r w:rsidDel="00E44CEF">
          <w:rPr>
            <w:color w:val="C0504D" w:themeColor="accent2"/>
          </w:rPr>
          <w:delText xml:space="preserve">). The last column, </w:delText>
        </w:r>
        <w:r w:rsidDel="00E44CEF">
          <w:rPr>
            <w:i/>
            <w:color w:val="C0504D" w:themeColor="accent2"/>
          </w:rPr>
          <w:delText>prop</w:delText>
        </w:r>
        <w:r w:rsidDel="00E44CEF">
          <w:rPr>
            <w:color w:val="C0504D" w:themeColor="accent2"/>
          </w:rPr>
          <w:delText>, denotes the proportion of indiv</w:delText>
        </w:r>
        <w:r w:rsidR="00884908" w:rsidDel="00E44CEF">
          <w:rPr>
            <w:color w:val="C0504D" w:themeColor="accent2"/>
          </w:rPr>
          <w:delText>iduals who fall into each stratum</w:delText>
        </w:r>
        <w:r w:rsidDel="00E44CEF">
          <w:rPr>
            <w:color w:val="C0504D" w:themeColor="accent2"/>
          </w:rPr>
          <w:delText xml:space="preserve">. Values for </w:delText>
        </w:r>
        <w:r w:rsidDel="00E44CEF">
          <w:rPr>
            <w:i/>
            <w:color w:val="C0504D" w:themeColor="accent2"/>
          </w:rPr>
          <w:delText>prop</w:delText>
        </w:r>
        <w:r w:rsidDel="00E44CEF">
          <w:rPr>
            <w:color w:val="C0504D" w:themeColor="accent2"/>
          </w:rPr>
          <w:delText xml:space="preserve"> must add to 1 </w:delText>
        </w:r>
        <w:r w:rsidRPr="00070982" w:rsidDel="00E44CEF">
          <w:rPr>
            <w:b/>
            <w:color w:val="C0504D" w:themeColor="accent2"/>
          </w:rPr>
          <w:delText>within</w:delText>
        </w:r>
        <w:r w:rsidDel="00E44CEF">
          <w:rPr>
            <w:color w:val="C0504D" w:themeColor="accent2"/>
          </w:rPr>
          <w:delText xml:space="preserve"> each </w:delText>
        </w:r>
        <w:r w:rsidR="007431EC" w:rsidDel="00E44CEF">
          <w:rPr>
            <w:color w:val="C0504D" w:themeColor="accent2"/>
          </w:rPr>
          <w:delText>trial arm</w:delText>
        </w:r>
        <w:r w:rsidDel="00E44CEF">
          <w:rPr>
            <w:color w:val="C0504D" w:themeColor="accent2"/>
          </w:rPr>
          <w:delText>.}</w:delText>
        </w:r>
      </w:del>
    </w:p>
    <w:p w14:paraId="146AD12F" w14:textId="7B11FB73" w:rsidR="00CE6221" w:rsidDel="00E44CEF" w:rsidRDefault="00CE6221" w:rsidP="007C2645">
      <w:pPr>
        <w:autoSpaceDE w:val="0"/>
        <w:autoSpaceDN w:val="0"/>
        <w:adjustRightInd w:val="0"/>
        <w:spacing w:after="0" w:line="240" w:lineRule="auto"/>
        <w:rPr>
          <w:del w:id="481" w:author="Leslie Mallinger" w:date="2013-07-03T15:12:00Z"/>
          <w:rFonts w:ascii="CMR10" w:hAnsi="CMR10" w:cs="CMR10"/>
          <w:b/>
        </w:rPr>
      </w:pPr>
      <w:del w:id="482" w:author="Leslie Mallinger" w:date="2013-07-03T15:12:00Z">
        <w:r w:rsidDel="00E44CEF">
          <w:rPr>
            <w:rFonts w:ascii="CMR10" w:hAnsi="CMR10" w:cs="CMR10"/>
            <w:b/>
          </w:rPr>
          <w:delText xml:space="preserve">${inc_char} </w:delText>
        </w:r>
      </w:del>
    </w:p>
    <w:p w14:paraId="72630E14" w14:textId="7854696C" w:rsidR="00914E09" w:rsidRPr="00914E09" w:rsidDel="00E44CEF" w:rsidRDefault="00914E09" w:rsidP="00914E09">
      <w:pPr>
        <w:pStyle w:val="ListParagraph"/>
        <w:numPr>
          <w:ilvl w:val="0"/>
          <w:numId w:val="20"/>
        </w:numPr>
        <w:autoSpaceDE w:val="0"/>
        <w:autoSpaceDN w:val="0"/>
        <w:adjustRightInd w:val="0"/>
        <w:spacing w:after="0" w:line="240" w:lineRule="auto"/>
        <w:rPr>
          <w:del w:id="483" w:author="Leslie Mallinger" w:date="2013-07-03T15:12:00Z"/>
          <w:rFonts w:ascii="CMR10" w:hAnsi="CMR10" w:cs="CMR10"/>
        </w:rPr>
      </w:pPr>
      <w:del w:id="484" w:author="Leslie Mallinger" w:date="2013-07-03T15:12:00Z">
        <w:r w:rsidRPr="00914E09" w:rsidDel="00E44CEF">
          <w:rPr>
            <w:rFonts w:ascii="CMR10" w:hAnsi="CMR10" w:cs="CMR10"/>
          </w:rPr>
          <w:delText>For the web</w:delText>
        </w:r>
        <w:r w:rsidDel="00E44CEF">
          <w:rPr>
            <w:rFonts w:ascii="CMR10" w:hAnsi="CMR10" w:cs="CMR10"/>
          </w:rPr>
          <w:delText xml:space="preserve"> interface:</w:delText>
        </w:r>
      </w:del>
    </w:p>
    <w:p w14:paraId="60E7B54A" w14:textId="6DFB6D28" w:rsidR="00CE6221" w:rsidRPr="00E3154A" w:rsidDel="00E44CEF" w:rsidRDefault="00CE6221" w:rsidP="00914E09">
      <w:pPr>
        <w:pStyle w:val="NoSpacing"/>
        <w:numPr>
          <w:ilvl w:val="1"/>
          <w:numId w:val="20"/>
        </w:numPr>
        <w:rPr>
          <w:del w:id="485" w:author="Leslie Mallinger" w:date="2013-07-03T15:12:00Z"/>
        </w:rPr>
      </w:pPr>
      <w:del w:id="486" w:author="Leslie Mallinger" w:date="2013-07-03T15:12:00Z">
        <w:r w:rsidRPr="00E3154A" w:rsidDel="00E44CEF">
          <w:delText>Freeform string</w:delText>
        </w:r>
      </w:del>
    </w:p>
    <w:p w14:paraId="43C4E188" w14:textId="40D44A98" w:rsidR="00CE6221" w:rsidDel="00E44CEF" w:rsidRDefault="00CE6221" w:rsidP="00914E09">
      <w:pPr>
        <w:pStyle w:val="NoSpacing"/>
        <w:numPr>
          <w:ilvl w:val="1"/>
          <w:numId w:val="20"/>
        </w:numPr>
        <w:rPr>
          <w:del w:id="487" w:author="Leslie Mallinger" w:date="2013-07-03T15:12:00Z"/>
        </w:rPr>
      </w:pPr>
      <w:del w:id="488" w:author="Leslie Mallinger" w:date="2013-07-03T15:12:00Z">
        <w:r w:rsidRPr="00642669" w:rsidDel="00E44CEF">
          <w:delText>Default</w:delText>
        </w:r>
        <w:r w:rsidR="00986110" w:rsidDel="00E44CEF">
          <w:delText xml:space="preserve"> </w:delText>
        </w:r>
        <w:r w:rsidRPr="00642669" w:rsidDel="00E44CEF">
          <w:delText>=</w:delText>
        </w:r>
        <w:r w:rsidR="00986110" w:rsidDel="00E44CEF">
          <w:delText xml:space="preserve"> </w:delText>
        </w:r>
        <w:r w:rsidRPr="00642669" w:rsidDel="00E44CEF">
          <w:delText>”</w:delText>
        </w:r>
        <w:r w:rsidDel="00E44CEF">
          <w:delText>rx,grade,prop\n0,u7,0.724\n0,7,0.252\n0,o7,0.024\n1,u7,0.663\n1,7,0.292\n1,o7,0.045</w:delText>
        </w:r>
        <w:r w:rsidRPr="00642669" w:rsidDel="00E44CEF">
          <w:delText>”</w:delText>
        </w:r>
      </w:del>
    </w:p>
    <w:p w14:paraId="34D6C2E5" w14:textId="450E32E6" w:rsidR="00914E09" w:rsidDel="00E44CEF" w:rsidRDefault="00914E09" w:rsidP="00914E09">
      <w:pPr>
        <w:pStyle w:val="NoSpacing"/>
        <w:numPr>
          <w:ilvl w:val="0"/>
          <w:numId w:val="20"/>
        </w:numPr>
        <w:rPr>
          <w:del w:id="489" w:author="Leslie Mallinger" w:date="2013-07-03T15:12:00Z"/>
        </w:rPr>
      </w:pPr>
      <w:del w:id="490" w:author="Leslie Mallinger" w:date="2013-07-03T15:12:00Z">
        <w:r w:rsidDel="00E44CEF">
          <w:delText>For the downloadable interface:</w:delText>
        </w:r>
      </w:del>
    </w:p>
    <w:p w14:paraId="2DFF8D0E" w14:textId="705B28E9" w:rsidR="00914E09" w:rsidRPr="0035679B" w:rsidDel="00E44CEF" w:rsidRDefault="00E37A2B" w:rsidP="00914E09">
      <w:pPr>
        <w:pStyle w:val="NoSpacing"/>
        <w:numPr>
          <w:ilvl w:val="1"/>
          <w:numId w:val="20"/>
        </w:numPr>
        <w:rPr>
          <w:del w:id="491" w:author="Leslie Mallinger" w:date="2013-07-03T15:12:00Z"/>
        </w:rPr>
      </w:pPr>
      <w:del w:id="492" w:author="Leslie Mallinger" w:date="2013-07-03T15:12:00Z">
        <w:r w:rsidRPr="0035679B" w:rsidDel="00E44CEF">
          <w:delText xml:space="preserve">In much the same way that the categorical covariates section needs to be user-driven, this section does as well. We need </w:delText>
        </w:r>
        <w:r w:rsidR="0050192D" w:rsidDel="00E44CEF">
          <w:delText xml:space="preserve">empty </w:delText>
        </w:r>
        <w:r w:rsidRPr="0035679B" w:rsidDel="00E44CEF">
          <w:delText xml:space="preserve">columns named </w:delText>
        </w:r>
        <w:r w:rsidRPr="0035679B" w:rsidDel="00E44CEF">
          <w:rPr>
            <w:i/>
          </w:rPr>
          <w:delText>rx</w:delText>
        </w:r>
        <w:r w:rsidRPr="0035679B" w:rsidDel="00E44CEF">
          <w:delText xml:space="preserve"> and </w:delText>
        </w:r>
        <w:r w:rsidRPr="0035679B" w:rsidDel="00E44CEF">
          <w:rPr>
            <w:i/>
          </w:rPr>
          <w:delText>prop</w:delText>
        </w:r>
        <w:r w:rsidRPr="0035679B" w:rsidDel="00E44CEF">
          <w:delText xml:space="preserve"> and the ability to add other columns and rows.</w:delText>
        </w:r>
        <w:r w:rsidR="0035679B" w:rsidDel="00E44CEF">
          <w:delText xml:space="preserve"> Beyond that, it’</w:delText>
        </w:r>
        <w:r w:rsidR="00544666" w:rsidDel="00E44CEF">
          <w:delText>s up to the user and we’ll just have to check the format after they’ve entered it.</w:delText>
        </w:r>
      </w:del>
    </w:p>
    <w:p w14:paraId="58BD03CD" w14:textId="743522F5" w:rsidR="003178F0" w:rsidDel="00E44CEF" w:rsidRDefault="00184EF1" w:rsidP="00170202">
      <w:pPr>
        <w:pStyle w:val="NoSpacing"/>
        <w:numPr>
          <w:ilvl w:val="0"/>
          <w:numId w:val="20"/>
        </w:numPr>
        <w:rPr>
          <w:del w:id="493" w:author="Leslie Mallinger" w:date="2013-07-03T15:12:00Z"/>
        </w:rPr>
      </w:pPr>
      <w:del w:id="494" w:author="Leslie Mallinger" w:date="2013-07-03T15:12:00Z">
        <w:r w:rsidDel="00E44CEF">
          <w:delText>Check for the following:</w:delText>
        </w:r>
      </w:del>
    </w:p>
    <w:p w14:paraId="44D818C6" w14:textId="4FADAE9C" w:rsidR="00170202" w:rsidDel="00E44CEF" w:rsidRDefault="00170202" w:rsidP="00170202">
      <w:pPr>
        <w:pStyle w:val="NoSpacing"/>
        <w:numPr>
          <w:ilvl w:val="1"/>
          <w:numId w:val="20"/>
        </w:numPr>
        <w:rPr>
          <w:del w:id="495" w:author="Leslie Mallinger" w:date="2013-07-03T15:12:00Z"/>
        </w:rPr>
      </w:pPr>
      <w:del w:id="496" w:author="Leslie Mallinger" w:date="2013-07-03T15:12:00Z">
        <w:r w:rsidDel="00E44CEF">
          <w:delText xml:space="preserve">Variable named </w:delText>
        </w:r>
        <w:r w:rsidDel="00E44CEF">
          <w:rPr>
            <w:i/>
          </w:rPr>
          <w:delText>rx</w:delText>
        </w:r>
      </w:del>
    </w:p>
    <w:p w14:paraId="48E6FAE3" w14:textId="71437412" w:rsidR="00170202" w:rsidDel="00E44CEF" w:rsidRDefault="00170202" w:rsidP="00170202">
      <w:pPr>
        <w:pStyle w:val="NoSpacing"/>
        <w:numPr>
          <w:ilvl w:val="2"/>
          <w:numId w:val="20"/>
        </w:numPr>
        <w:rPr>
          <w:del w:id="497" w:author="Leslie Mallinger" w:date="2013-07-03T15:12:00Z"/>
        </w:rPr>
      </w:pPr>
      <w:del w:id="498" w:author="Leslie Mallinger" w:date="2013-07-03T15:12:00Z">
        <w:r w:rsidDel="00E44CEF">
          <w:delText>Exists</w:delText>
        </w:r>
      </w:del>
    </w:p>
    <w:p w14:paraId="6033AE0E" w14:textId="0A9E0BE1" w:rsidR="00170202" w:rsidDel="00E44CEF" w:rsidRDefault="00170202" w:rsidP="00170202">
      <w:pPr>
        <w:pStyle w:val="NoSpacing"/>
        <w:numPr>
          <w:ilvl w:val="2"/>
          <w:numId w:val="20"/>
        </w:numPr>
        <w:rPr>
          <w:del w:id="499" w:author="Leslie Mallinger" w:date="2013-07-03T15:12:00Z"/>
        </w:rPr>
      </w:pPr>
      <w:del w:id="500" w:author="Leslie Mallinger" w:date="2013-07-03T15:12:00Z">
        <w:r w:rsidDel="00E44CEF">
          <w:delText>Has values 0 AND 1, and ONLY 0 and 1</w:delText>
        </w:r>
      </w:del>
    </w:p>
    <w:p w14:paraId="09B79E07" w14:textId="30AA313D" w:rsidR="00170202" w:rsidDel="00E44CEF" w:rsidRDefault="00170202" w:rsidP="00170202">
      <w:pPr>
        <w:pStyle w:val="NoSpacing"/>
        <w:numPr>
          <w:ilvl w:val="1"/>
          <w:numId w:val="20"/>
        </w:numPr>
        <w:rPr>
          <w:del w:id="501" w:author="Leslie Mallinger" w:date="2013-07-03T15:12:00Z"/>
        </w:rPr>
      </w:pPr>
      <w:del w:id="502" w:author="Leslie Mallinger" w:date="2013-07-03T15:12:00Z">
        <w:r w:rsidDel="00E44CEF">
          <w:delText xml:space="preserve">Variable named </w:delText>
        </w:r>
        <w:r w:rsidDel="00E44CEF">
          <w:rPr>
            <w:i/>
          </w:rPr>
          <w:delText>prop</w:delText>
        </w:r>
      </w:del>
    </w:p>
    <w:p w14:paraId="6D89878B" w14:textId="1E5B09E5" w:rsidR="00170202" w:rsidDel="00E44CEF" w:rsidRDefault="00170202" w:rsidP="00170202">
      <w:pPr>
        <w:pStyle w:val="NoSpacing"/>
        <w:numPr>
          <w:ilvl w:val="2"/>
          <w:numId w:val="20"/>
        </w:numPr>
        <w:rPr>
          <w:del w:id="503" w:author="Leslie Mallinger" w:date="2013-07-03T15:12:00Z"/>
        </w:rPr>
      </w:pPr>
      <w:del w:id="504" w:author="Leslie Mallinger" w:date="2013-07-03T15:12:00Z">
        <w:r w:rsidDel="00E44CEF">
          <w:delText>Exists</w:delText>
        </w:r>
      </w:del>
    </w:p>
    <w:p w14:paraId="5021C480" w14:textId="37931B10" w:rsidR="00170202" w:rsidDel="00E44CEF" w:rsidRDefault="00170202" w:rsidP="00170202">
      <w:pPr>
        <w:pStyle w:val="NoSpacing"/>
        <w:numPr>
          <w:ilvl w:val="2"/>
          <w:numId w:val="20"/>
        </w:numPr>
        <w:rPr>
          <w:del w:id="505" w:author="Leslie Mallinger" w:date="2013-07-03T15:12:00Z"/>
        </w:rPr>
      </w:pPr>
      <w:del w:id="506" w:author="Leslie Mallinger" w:date="2013-07-03T15:12:00Z">
        <w:r w:rsidDel="00E44CEF">
          <w:delText>Sums to 1 for each rx group</w:delText>
        </w:r>
      </w:del>
    </w:p>
    <w:p w14:paraId="76059100" w14:textId="2A8FB2F9" w:rsidR="00A85A75" w:rsidRPr="00170202" w:rsidDel="00E44CEF" w:rsidRDefault="00A85A75" w:rsidP="00A85A75">
      <w:pPr>
        <w:pStyle w:val="NoSpacing"/>
        <w:numPr>
          <w:ilvl w:val="1"/>
          <w:numId w:val="20"/>
        </w:numPr>
        <w:rPr>
          <w:del w:id="507" w:author="Leslie Mallinger" w:date="2013-07-03T15:12:00Z"/>
        </w:rPr>
      </w:pPr>
      <w:del w:id="508" w:author="Leslie Mallinger" w:date="2013-07-03T15:12:00Z">
        <w:r w:rsidDel="00E44CEF">
          <w:delText xml:space="preserve">Variables in table (other than </w:delText>
        </w:r>
        <w:r w:rsidDel="00E44CEF">
          <w:rPr>
            <w:i/>
          </w:rPr>
          <w:delText>rx</w:delText>
        </w:r>
        <w:r w:rsidDel="00E44CEF">
          <w:delText xml:space="preserve"> and </w:delText>
        </w:r>
        <w:r w:rsidDel="00E44CEF">
          <w:rPr>
            <w:i/>
          </w:rPr>
          <w:delText>prop)</w:delText>
        </w:r>
        <w:r w:rsidDel="00E44CEF">
          <w:delText xml:space="preserve"> are not present in input data</w:delText>
        </w:r>
      </w:del>
    </w:p>
    <w:p w14:paraId="7502B470" w14:textId="77777777" w:rsidR="00531759" w:rsidRDefault="00531759">
      <w:pPr>
        <w:pStyle w:val="Heading2"/>
        <w:pPrChange w:id="509" w:author="Leslie Mallinger" w:date="2013-07-03T15:12:00Z">
          <w:pPr/>
        </w:pPrChange>
      </w:pPr>
    </w:p>
    <w:p w14:paraId="75CD2F6A" w14:textId="77777777" w:rsidR="00B06346" w:rsidRPr="002C66A2" w:rsidRDefault="001437D1" w:rsidP="00B06346">
      <w:pPr>
        <w:pStyle w:val="Heading3"/>
        <w:rPr>
          <w:u w:val="single"/>
        </w:rPr>
      </w:pPr>
      <w:r w:rsidRPr="002C66A2">
        <w:rPr>
          <w:u w:val="single"/>
        </w:rPr>
        <w:t>B</w:t>
      </w:r>
      <w:r w:rsidR="00B06346" w:rsidRPr="002C66A2">
        <w:rPr>
          <w:u w:val="single"/>
        </w:rPr>
        <w:t>aseline cause-specific survival</w:t>
      </w:r>
    </w:p>
    <w:p w14:paraId="17C7A44B" w14:textId="5E4B36FA" w:rsidR="001437D1" w:rsidDel="00CD19D7" w:rsidRDefault="001437D1">
      <w:pPr>
        <w:autoSpaceDE w:val="0"/>
        <w:autoSpaceDN w:val="0"/>
        <w:adjustRightInd w:val="0"/>
        <w:spacing w:after="0" w:line="240" w:lineRule="auto"/>
        <w:rPr>
          <w:del w:id="510" w:author="Leslie Mallinger" w:date="2013-07-03T15:13:00Z"/>
          <w:rFonts w:ascii="CMR10" w:hAnsi="CMR10" w:cs="CMR10"/>
          <w:color w:val="76923C" w:themeColor="accent3" w:themeShade="BF"/>
        </w:rPr>
      </w:pPr>
      <w:r w:rsidRPr="004D4716">
        <w:rPr>
          <w:rFonts w:ascii="CMR10" w:hAnsi="CMR10" w:cs="CMR10"/>
          <w:color w:val="76923C" w:themeColor="accent3" w:themeShade="BF"/>
        </w:rPr>
        <w:t xml:space="preserve">{? </w:t>
      </w:r>
      <w:r>
        <w:rPr>
          <w:rFonts w:ascii="CMR10" w:hAnsi="CMR10" w:cs="CMR10"/>
          <w:color w:val="76923C" w:themeColor="accent3" w:themeShade="BF"/>
        </w:rPr>
        <w:t xml:space="preserve">CANTRANce will model time from </w:t>
      </w:r>
      <w:del w:id="511" w:author="Leslie Mallinger" w:date="2013-07-03T15:12:00Z">
        <w:r w:rsidDel="00CD19D7">
          <w:rPr>
            <w:rFonts w:ascii="CMR10" w:hAnsi="CMR10" w:cs="CMR10"/>
            <w:color w:val="76923C" w:themeColor="accent3" w:themeShade="BF"/>
          </w:rPr>
          <w:delText xml:space="preserve">disease </w:delText>
        </w:r>
      </w:del>
      <w:ins w:id="512" w:author="Leslie Mallinger" w:date="2013-07-03T15:12:00Z">
        <w:r w:rsidR="00CD19D7">
          <w:rPr>
            <w:rFonts w:ascii="CMR10" w:hAnsi="CMR10" w:cs="CMR10"/>
            <w:color w:val="76923C" w:themeColor="accent3" w:themeShade="BF"/>
          </w:rPr>
          <w:t xml:space="preserve">clinical </w:t>
        </w:r>
      </w:ins>
      <w:r>
        <w:rPr>
          <w:rFonts w:ascii="CMR10" w:hAnsi="CMR10" w:cs="CMR10"/>
          <w:color w:val="76923C" w:themeColor="accent3" w:themeShade="BF"/>
        </w:rPr>
        <w:t xml:space="preserve">incidence to cause-specific death </w:t>
      </w:r>
      <w:ins w:id="513" w:author="Leslie Mallinger" w:date="2013-07-16T17:24:00Z">
        <w:r w:rsidR="00FC4C98">
          <w:rPr>
            <w:rFonts w:ascii="CMR10" w:hAnsi="CMR10" w:cs="CMR10"/>
            <w:i/>
            <w:color w:val="76923C" w:themeColor="accent3" w:themeShade="BF"/>
          </w:rPr>
          <w:t xml:space="preserve">in the absence of other-cause death </w:t>
        </w:r>
      </w:ins>
      <w:ins w:id="514" w:author="Leslie Mallinger" w:date="2013-07-03T15:13:00Z">
        <w:r w:rsidR="00CD19D7">
          <w:rPr>
            <w:rFonts w:ascii="CMR10" w:hAnsi="CMR10" w:cs="CMR10"/>
            <w:color w:val="76923C" w:themeColor="accent3" w:themeShade="BF"/>
          </w:rPr>
          <w:t xml:space="preserve">assuming </w:t>
        </w:r>
      </w:ins>
      <w:del w:id="515" w:author="Leslie Mallinger" w:date="2013-07-03T15:13:00Z">
        <w:r w:rsidR="002E08B2" w:rsidDel="00CD19D7">
          <w:rPr>
            <w:rFonts w:ascii="CMR10" w:hAnsi="CMR10" w:cs="CMR10"/>
            <w:color w:val="76923C" w:themeColor="accent3" w:themeShade="BF"/>
          </w:rPr>
          <w:delText xml:space="preserve">using the same statistical procedure </w:delText>
        </w:r>
        <w:r w:rsidR="00F31DD6" w:rsidDel="00CD19D7">
          <w:rPr>
            <w:rFonts w:ascii="CMR10" w:hAnsi="CMR10" w:cs="CMR10"/>
            <w:color w:val="76923C" w:themeColor="accent3" w:themeShade="BF"/>
          </w:rPr>
          <w:delText>used to model</w:delText>
        </w:r>
        <w:r w:rsidR="002E08B2" w:rsidDel="00CD19D7">
          <w:rPr>
            <w:rFonts w:ascii="CMR10" w:hAnsi="CMR10" w:cs="CMR10"/>
            <w:color w:val="76923C" w:themeColor="accent3" w:themeShade="BF"/>
          </w:rPr>
          <w:delText xml:space="preserve"> </w:delText>
        </w:r>
        <w:r w:rsidDel="00CD19D7">
          <w:rPr>
            <w:rFonts w:ascii="CMR10" w:hAnsi="CMR10" w:cs="CMR10"/>
            <w:color w:val="76923C" w:themeColor="accent3" w:themeShade="BF"/>
          </w:rPr>
          <w:delText xml:space="preserve">time from </w:delText>
        </w:r>
        <w:r w:rsidR="00B32269" w:rsidDel="00CD19D7">
          <w:rPr>
            <w:rFonts w:ascii="CMR10" w:hAnsi="CMR10" w:cs="CMR10"/>
            <w:color w:val="76923C" w:themeColor="accent3" w:themeShade="BF"/>
          </w:rPr>
          <w:delText>study start</w:delText>
        </w:r>
        <w:r w:rsidDel="00CD19D7">
          <w:rPr>
            <w:rFonts w:ascii="CMR10" w:hAnsi="CMR10" w:cs="CMR10"/>
            <w:color w:val="76923C" w:themeColor="accent3" w:themeShade="BF"/>
          </w:rPr>
          <w:delText xml:space="preserve"> to disease incidence in the previous section</w:delText>
        </w:r>
        <w:r w:rsidR="00F31DD6" w:rsidDel="00CD19D7">
          <w:rPr>
            <w:rFonts w:ascii="CMR10" w:hAnsi="CMR10" w:cs="CMR10"/>
            <w:color w:val="76923C" w:themeColor="accent3" w:themeShade="BF"/>
          </w:rPr>
          <w:delText>:</w:delText>
        </w:r>
      </w:del>
    </w:p>
    <w:p w14:paraId="6D991001" w14:textId="1F8D3C41" w:rsidR="001437D1" w:rsidDel="00CD19D7" w:rsidRDefault="001437D1">
      <w:pPr>
        <w:autoSpaceDE w:val="0"/>
        <w:autoSpaceDN w:val="0"/>
        <w:adjustRightInd w:val="0"/>
        <w:spacing w:after="0" w:line="240" w:lineRule="auto"/>
        <w:rPr>
          <w:del w:id="516" w:author="Leslie Mallinger" w:date="2013-07-03T15:13:00Z"/>
          <w:rFonts w:ascii="CMR10" w:hAnsi="CMR10" w:cs="CMR10"/>
          <w:color w:val="76923C" w:themeColor="accent3" w:themeShade="BF"/>
        </w:rPr>
      </w:pPr>
    </w:p>
    <w:p w14:paraId="5DDC1AC3" w14:textId="623971BD" w:rsidR="00E47598" w:rsidRPr="00C74396" w:rsidRDefault="001437D1">
      <w:pPr>
        <w:autoSpaceDE w:val="0"/>
        <w:autoSpaceDN w:val="0"/>
        <w:adjustRightInd w:val="0"/>
        <w:spacing w:after="0" w:line="240" w:lineRule="auto"/>
        <w:rPr>
          <w:rFonts w:ascii="CMR10" w:hAnsi="CMR10" w:cs="CMR10"/>
          <w:color w:val="76923C" w:themeColor="accent3" w:themeShade="BF"/>
        </w:rPr>
      </w:pPr>
      <w:del w:id="517" w:author="Leslie Mallinger" w:date="2013-07-03T15:13:00Z">
        <w:r w:rsidDel="00CD19D7">
          <w:rPr>
            <w:rFonts w:ascii="CMR10" w:hAnsi="CMR10" w:cs="CMR10"/>
            <w:color w:val="76923C" w:themeColor="accent3" w:themeShade="BF"/>
          </w:rPr>
          <w:delText xml:space="preserve">CANTRANce </w:delText>
        </w:r>
        <w:r w:rsidR="00F31DD6" w:rsidDel="00CD19D7">
          <w:rPr>
            <w:rFonts w:ascii="CMR10" w:hAnsi="CMR10" w:cs="CMR10"/>
            <w:color w:val="76923C" w:themeColor="accent3" w:themeShade="BF"/>
          </w:rPr>
          <w:delText xml:space="preserve">again </w:delText>
        </w:r>
        <w:r w:rsidDel="00CD19D7">
          <w:rPr>
            <w:rFonts w:ascii="CMR10" w:hAnsi="CMR10" w:cs="CMR10"/>
            <w:color w:val="76923C" w:themeColor="accent3" w:themeShade="BF"/>
          </w:rPr>
          <w:delText xml:space="preserve">assumes </w:delText>
        </w:r>
      </w:del>
      <w:r>
        <w:rPr>
          <w:rFonts w:ascii="CMR10" w:hAnsi="CMR10" w:cs="CMR10"/>
          <w:color w:val="76923C" w:themeColor="accent3" w:themeShade="BF"/>
        </w:rPr>
        <w:t>an</w:t>
      </w:r>
      <w:ins w:id="518" w:author="Leslie Mallinger" w:date="2013-07-03T15:13:00Z">
        <w:r w:rsidR="00CD19D7">
          <w:rPr>
            <w:rFonts w:ascii="CMR10" w:hAnsi="CMR10" w:cs="CMR10"/>
            <w:color w:val="76923C" w:themeColor="accent3" w:themeShade="BF"/>
          </w:rPr>
          <w:t xml:space="preserve"> </w:t>
        </w:r>
      </w:ins>
      <w:del w:id="519" w:author="Leslie Mallinger" w:date="2013-07-03T15:13:00Z">
        <w:r w:rsidDel="00CD19D7">
          <w:rPr>
            <w:rFonts w:ascii="CMR10" w:hAnsi="CMR10" w:cs="CMR10"/>
            <w:color w:val="76923C" w:themeColor="accent3" w:themeShade="BF"/>
          </w:rPr>
          <w:delText xml:space="preserve"> </w:delText>
        </w:r>
      </w:del>
      <w:r>
        <w:rPr>
          <w:rFonts w:ascii="CMR10" w:hAnsi="CMR10" w:cs="CMR10"/>
          <w:color w:val="76923C" w:themeColor="accent3" w:themeShade="BF"/>
        </w:rPr>
        <w:t xml:space="preserve">exponential process for the baseline cause-specific </w:t>
      </w:r>
      <w:r w:rsidR="0018132C">
        <w:rPr>
          <w:rFonts w:ascii="CMR10" w:hAnsi="CMR10" w:cs="CMR10"/>
          <w:color w:val="76923C" w:themeColor="accent3" w:themeShade="BF"/>
        </w:rPr>
        <w:t xml:space="preserve">survival </w:t>
      </w:r>
      <w:r>
        <w:rPr>
          <w:rFonts w:ascii="CMR10" w:hAnsi="CMR10" w:cs="CMR10"/>
          <w:color w:val="76923C" w:themeColor="accent3" w:themeShade="BF"/>
        </w:rPr>
        <w:t xml:space="preserve">curve, with the option of applying modifications </w:t>
      </w:r>
      <w:r w:rsidR="0068502B">
        <w:rPr>
          <w:rFonts w:ascii="CMR10" w:hAnsi="CMR10" w:cs="CMR10"/>
          <w:color w:val="76923C" w:themeColor="accent3" w:themeShade="BF"/>
        </w:rPr>
        <w:t xml:space="preserve">(e.g. relative risks or hazard ratios) </w:t>
      </w:r>
      <w:r>
        <w:rPr>
          <w:rFonts w:ascii="CMR10" w:hAnsi="CMR10" w:cs="CMR10"/>
          <w:color w:val="76923C" w:themeColor="accent3" w:themeShade="BF"/>
        </w:rPr>
        <w:t>for specified covariates.</w:t>
      </w:r>
      <w:ins w:id="520" w:author="Leslie Mallinger" w:date="2013-07-16T17:11:00Z">
        <w:r w:rsidR="00710090">
          <w:rPr>
            <w:rFonts w:ascii="CMR10" w:hAnsi="CMR10" w:cs="CMR10"/>
            <w:color w:val="76923C" w:themeColor="accent3" w:themeShade="BF"/>
          </w:rPr>
          <w:t xml:space="preserve"> If you have survival data by covariate groups but not for the population as a whole, </w:t>
        </w:r>
      </w:ins>
      <w:ins w:id="521" w:author="Leslie Mallinger" w:date="2013-07-16T17:12:00Z">
        <w:r w:rsidR="003C3A98">
          <w:rPr>
            <w:rFonts w:ascii="CMR10" w:hAnsi="CMR10" w:cs="CMR10"/>
            <w:color w:val="76923C" w:themeColor="accent3" w:themeShade="BF"/>
          </w:rPr>
          <w:t xml:space="preserve">arbitrarily choose a </w:t>
        </w:r>
      </w:ins>
      <w:ins w:id="522" w:author="Leslie Mallinger" w:date="2013-07-16T17:11:00Z">
        <w:r w:rsidR="00710090">
          <w:rPr>
            <w:rFonts w:ascii="CMR10" w:hAnsi="CMR10" w:cs="CMR10"/>
            <w:color w:val="76923C" w:themeColor="accent3" w:themeShade="BF"/>
          </w:rPr>
          <w:t>group to serve as the baseline; statistics by covariate group will be entered in the next section.</w:t>
        </w:r>
      </w:ins>
      <w:del w:id="523" w:author="Leslie Mallinger" w:date="2013-07-03T15:13:00Z">
        <w:r w:rsidDel="00CD19D7">
          <w:rPr>
            <w:rFonts w:ascii="CMR10" w:hAnsi="CMR10" w:cs="CMR10"/>
            <w:color w:val="76923C" w:themeColor="accent3" w:themeShade="BF"/>
          </w:rPr>
          <w:delText xml:space="preserve"> </w:delText>
        </w:r>
      </w:del>
      <w:r>
        <w:rPr>
          <w:rFonts w:ascii="CMR10" w:hAnsi="CMR10" w:cs="CMR10"/>
          <w:color w:val="76923C" w:themeColor="accent3" w:themeShade="BF"/>
        </w:rPr>
        <w:t>}</w:t>
      </w:r>
    </w:p>
    <w:p w14:paraId="24B5AE97" w14:textId="77777777" w:rsidR="00E51822" w:rsidRDefault="00C41B03" w:rsidP="00714A1E">
      <w:pPr>
        <w:pStyle w:val="Heading4"/>
      </w:pPr>
      <w:r w:rsidRPr="00E51822">
        <w:t>Parameter for baseline cause-specific survival curve</w:t>
      </w:r>
    </w:p>
    <w:p w14:paraId="6B6AA7B7" w14:textId="34AA5B4F" w:rsidR="004001B1" w:rsidRDefault="004001B1" w:rsidP="004001B1">
      <w:pPr>
        <w:autoSpaceDE w:val="0"/>
        <w:autoSpaceDN w:val="0"/>
        <w:adjustRightInd w:val="0"/>
        <w:spacing w:after="0" w:line="240" w:lineRule="auto"/>
        <w:rPr>
          <w:rFonts w:ascii="CMR10" w:hAnsi="CMR10" w:cs="CMR10"/>
          <w:b/>
          <w:color w:val="4F81BD" w:themeColor="accent1"/>
        </w:rPr>
      </w:pPr>
      <w:r w:rsidRPr="004D4716">
        <w:rPr>
          <w:rFonts w:ascii="CMR10" w:hAnsi="CMR10" w:cs="CMR10"/>
          <w:color w:val="76923C" w:themeColor="accent3" w:themeShade="BF"/>
        </w:rPr>
        <w:t>{?</w:t>
      </w:r>
      <w:r>
        <w:rPr>
          <w:rFonts w:ascii="CMR10" w:hAnsi="CMR10" w:cs="CMR10"/>
          <w:color w:val="76923C" w:themeColor="accent3" w:themeShade="BF"/>
        </w:rPr>
        <w:t xml:space="preserve"> </w:t>
      </w:r>
      <w:r w:rsidR="00F31DD6">
        <w:rPr>
          <w:rFonts w:ascii="CMR10" w:hAnsi="CMR10" w:cs="CMR10"/>
          <w:color w:val="76923C" w:themeColor="accent3" w:themeShade="BF"/>
        </w:rPr>
        <w:t xml:space="preserve">Select one survival parameter to describe </w:t>
      </w:r>
      <w:del w:id="524" w:author="Leslie Mallinger" w:date="2013-07-03T15:14:00Z">
        <w:r w:rsidR="00F31DD6" w:rsidDel="00D96689">
          <w:rPr>
            <w:rFonts w:ascii="CMR10" w:hAnsi="CMR10" w:cs="CMR10"/>
            <w:color w:val="76923C" w:themeColor="accent3" w:themeShade="BF"/>
          </w:rPr>
          <w:delText>incidence-free</w:delText>
        </w:r>
      </w:del>
      <w:ins w:id="525" w:author="Leslie Mallinger" w:date="2013-07-03T15:14:00Z">
        <w:r w:rsidR="00D96689">
          <w:rPr>
            <w:rFonts w:ascii="CMR10" w:hAnsi="CMR10" w:cs="CMR10"/>
            <w:color w:val="76923C" w:themeColor="accent3" w:themeShade="BF"/>
          </w:rPr>
          <w:t>cause-specific</w:t>
        </w:r>
      </w:ins>
      <w:r w:rsidR="00F31DD6">
        <w:rPr>
          <w:rFonts w:ascii="CMR10" w:hAnsi="CMR10" w:cs="CMR10"/>
          <w:color w:val="76923C" w:themeColor="accent3" w:themeShade="BF"/>
        </w:rPr>
        <w:t xml:space="preserve"> survival</w:t>
      </w:r>
      <w:r w:rsidR="00452F35">
        <w:rPr>
          <w:rFonts w:ascii="CMR10" w:hAnsi="CMR10" w:cs="CMR10"/>
          <w:color w:val="76923C" w:themeColor="accent3" w:themeShade="BF"/>
        </w:rPr>
        <w:t xml:space="preserve">: </w:t>
      </w:r>
      <w:r>
        <w:rPr>
          <w:rFonts w:ascii="CMR10" w:hAnsi="CMR10" w:cs="CMR10"/>
          <w:color w:val="76923C" w:themeColor="accent3" w:themeShade="BF"/>
        </w:rPr>
        <w:t xml:space="preserve">k-year survival, mean survival, median survival, or a mortality rate. k-year survival refers to the proportion of people surviving the disease of interest k years following time of </w:t>
      </w:r>
      <w:ins w:id="526" w:author="Leslie Mallinger" w:date="2013-07-03T15:15:00Z">
        <w:r w:rsidR="00D0060E">
          <w:rPr>
            <w:rFonts w:ascii="CMR10" w:hAnsi="CMR10" w:cs="CMR10"/>
            <w:color w:val="76923C" w:themeColor="accent3" w:themeShade="BF"/>
          </w:rPr>
          <w:t xml:space="preserve">clinical </w:t>
        </w:r>
      </w:ins>
      <w:r>
        <w:rPr>
          <w:rFonts w:ascii="CMR10" w:hAnsi="CMR10" w:cs="CMR10"/>
          <w:color w:val="76923C" w:themeColor="accent3" w:themeShade="BF"/>
        </w:rPr>
        <w:t>incidence. If you choose k-year survival, you must specify the “k” below.}</w:t>
      </w:r>
    </w:p>
    <w:p w14:paraId="4B2CD5F7" w14:textId="5D5C24D8" w:rsidR="005A4F2E" w:rsidRPr="00FF126B" w:rsidRDefault="005A4F2E" w:rsidP="00714A1E">
      <w:pPr>
        <w:autoSpaceDE w:val="0"/>
        <w:autoSpaceDN w:val="0"/>
        <w:adjustRightInd w:val="0"/>
        <w:spacing w:after="0" w:line="240" w:lineRule="auto"/>
        <w:rPr>
          <w:rFonts w:ascii="CMR10" w:hAnsi="CMR10" w:cs="CMR10"/>
        </w:rPr>
      </w:pPr>
      <w:r>
        <w:rPr>
          <w:rFonts w:ascii="CMR10" w:hAnsi="CMR10" w:cs="CMR10"/>
          <w:b/>
          <w:color w:val="4F81BD" w:themeColor="accent1"/>
        </w:rPr>
        <w:t>[String]</w:t>
      </w:r>
    </w:p>
    <w:p w14:paraId="342F895D" w14:textId="7A634B91" w:rsidR="00600F5A" w:rsidRDefault="00600F5A" w:rsidP="00714A1E">
      <w:pPr>
        <w:autoSpaceDE w:val="0"/>
        <w:autoSpaceDN w:val="0"/>
        <w:adjustRightInd w:val="0"/>
        <w:spacing w:after="0" w:line="240" w:lineRule="auto"/>
        <w:rPr>
          <w:rFonts w:ascii="CMR10" w:hAnsi="CMR10" w:cs="CMR10"/>
          <w:b/>
        </w:rPr>
      </w:pPr>
      <w:r>
        <w:rPr>
          <w:rFonts w:ascii="CMR10" w:hAnsi="CMR10" w:cs="CMR10"/>
          <w:b/>
        </w:rPr>
        <w:t>${mort_param}</w:t>
      </w:r>
    </w:p>
    <w:p w14:paraId="57054B52" w14:textId="77777777" w:rsidR="009410A1" w:rsidRDefault="00C937B0" w:rsidP="009410A1">
      <w:pPr>
        <w:pStyle w:val="NoSpacing"/>
        <w:numPr>
          <w:ilvl w:val="0"/>
          <w:numId w:val="21"/>
        </w:numPr>
        <w:rPr>
          <w:b/>
        </w:rPr>
      </w:pPr>
      <w:r>
        <w:lastRenderedPageBreak/>
        <w:t>Choice string (drop-down menu)</w:t>
      </w:r>
    </w:p>
    <w:p w14:paraId="7EAA7029" w14:textId="77777777" w:rsidR="009410A1" w:rsidRPr="009410A1" w:rsidRDefault="009410A1" w:rsidP="009410A1">
      <w:pPr>
        <w:pStyle w:val="NoSpacing"/>
        <w:numPr>
          <w:ilvl w:val="0"/>
          <w:numId w:val="21"/>
        </w:numPr>
        <w:rPr>
          <w:b/>
        </w:rPr>
      </w:pPr>
      <w:r>
        <w:t>Allowable values:</w:t>
      </w:r>
    </w:p>
    <w:p w14:paraId="73EB6F5D" w14:textId="37CA0BD2" w:rsidR="009410A1" w:rsidRPr="00575D32" w:rsidRDefault="0012764A" w:rsidP="00575D32">
      <w:pPr>
        <w:pStyle w:val="NoSpacing"/>
        <w:numPr>
          <w:ilvl w:val="1"/>
          <w:numId w:val="21"/>
        </w:numPr>
        <w:rPr>
          <w:b/>
        </w:rPr>
      </w:pPr>
      <w:r>
        <w:t>m</w:t>
      </w:r>
      <w:r w:rsidR="009410A1">
        <w:t>ean</w:t>
      </w:r>
      <w:r w:rsidR="00575D32">
        <w:t xml:space="preserve"> (</w:t>
      </w:r>
      <w:r>
        <w:t>l</w:t>
      </w:r>
      <w:r w:rsidR="009410A1">
        <w:t>abel</w:t>
      </w:r>
      <w:r>
        <w:t>: Mean survival</w:t>
      </w:r>
      <w:r w:rsidR="00575D32">
        <w:t>)</w:t>
      </w:r>
    </w:p>
    <w:p w14:paraId="485A9BC1" w14:textId="1FF8B0BE" w:rsidR="009410A1" w:rsidRPr="00575D32" w:rsidRDefault="009410A1" w:rsidP="00575D32">
      <w:pPr>
        <w:pStyle w:val="NoSpacing"/>
        <w:numPr>
          <w:ilvl w:val="1"/>
          <w:numId w:val="21"/>
        </w:numPr>
        <w:rPr>
          <w:b/>
        </w:rPr>
      </w:pPr>
      <w:r>
        <w:t>median</w:t>
      </w:r>
      <w:r w:rsidR="00575D32">
        <w:t xml:space="preserve"> (</w:t>
      </w:r>
      <w:r>
        <w:t>label</w:t>
      </w:r>
      <w:r w:rsidR="0012764A">
        <w:t>: Median survival</w:t>
      </w:r>
      <w:r w:rsidR="00575D32">
        <w:t>)</w:t>
      </w:r>
    </w:p>
    <w:p w14:paraId="2DB7C469" w14:textId="2B456E94" w:rsidR="009410A1" w:rsidRPr="00575D32" w:rsidRDefault="009410A1" w:rsidP="00575D32">
      <w:pPr>
        <w:pStyle w:val="NoSpacing"/>
        <w:numPr>
          <w:ilvl w:val="1"/>
          <w:numId w:val="21"/>
        </w:numPr>
        <w:rPr>
          <w:b/>
        </w:rPr>
      </w:pPr>
      <w:r>
        <w:t>ksurv</w:t>
      </w:r>
      <w:r w:rsidR="00575D32">
        <w:t xml:space="preserve"> (</w:t>
      </w:r>
      <w:r>
        <w:t>label</w:t>
      </w:r>
      <w:r w:rsidR="0012764A">
        <w:t>: k-year survival</w:t>
      </w:r>
      <w:r w:rsidR="00575D32">
        <w:t>)</w:t>
      </w:r>
    </w:p>
    <w:p w14:paraId="6EA3E089" w14:textId="08514337" w:rsidR="009410A1" w:rsidRPr="00575D32" w:rsidRDefault="009410A1" w:rsidP="00575D32">
      <w:pPr>
        <w:pStyle w:val="NoSpacing"/>
        <w:numPr>
          <w:ilvl w:val="1"/>
          <w:numId w:val="21"/>
        </w:numPr>
        <w:rPr>
          <w:b/>
        </w:rPr>
      </w:pPr>
      <w:r>
        <w:t>rate</w:t>
      </w:r>
      <w:r w:rsidR="00575D32">
        <w:t xml:space="preserve"> (</w:t>
      </w:r>
      <w:r>
        <w:t>label</w:t>
      </w:r>
      <w:r w:rsidR="0012764A">
        <w:t xml:space="preserve">: </w:t>
      </w:r>
      <w:r w:rsidR="00FB7938">
        <w:t>Mortality</w:t>
      </w:r>
      <w:r w:rsidR="0012764A">
        <w:t xml:space="preserve"> rate</w:t>
      </w:r>
      <w:r w:rsidR="00575D32">
        <w:t>)</w:t>
      </w:r>
    </w:p>
    <w:p w14:paraId="3ADFC117" w14:textId="77777777" w:rsidR="009410A1" w:rsidRPr="009410A1" w:rsidRDefault="009410A1" w:rsidP="009410A1">
      <w:pPr>
        <w:pStyle w:val="NoSpacing"/>
        <w:numPr>
          <w:ilvl w:val="0"/>
          <w:numId w:val="21"/>
        </w:numPr>
        <w:rPr>
          <w:b/>
        </w:rPr>
      </w:pPr>
      <w:r>
        <w:t>Default value:</w:t>
      </w:r>
    </w:p>
    <w:p w14:paraId="29FDD049" w14:textId="6161135E" w:rsidR="009410A1" w:rsidRPr="009410A1" w:rsidRDefault="00D02FEA" w:rsidP="009410A1">
      <w:pPr>
        <w:pStyle w:val="NoSpacing"/>
        <w:numPr>
          <w:ilvl w:val="1"/>
          <w:numId w:val="21"/>
        </w:numPr>
        <w:rPr>
          <w:b/>
        </w:rPr>
      </w:pPr>
      <w:r>
        <w:t>ksurv</w:t>
      </w:r>
    </w:p>
    <w:p w14:paraId="48B9983B" w14:textId="77777777" w:rsidR="00600F5A" w:rsidRDefault="00600F5A" w:rsidP="00E51822">
      <w:pPr>
        <w:autoSpaceDE w:val="0"/>
        <w:autoSpaceDN w:val="0"/>
        <w:adjustRightInd w:val="0"/>
        <w:spacing w:after="0" w:line="240" w:lineRule="auto"/>
        <w:ind w:left="720"/>
        <w:rPr>
          <w:rFonts w:ascii="CMR10" w:hAnsi="CMR10" w:cs="CMR10"/>
          <w:b/>
        </w:rPr>
      </w:pPr>
    </w:p>
    <w:p w14:paraId="1311D9FE" w14:textId="77777777" w:rsidR="00600F5A" w:rsidRDefault="00600F5A" w:rsidP="00F73E15">
      <w:pPr>
        <w:autoSpaceDE w:val="0"/>
        <w:autoSpaceDN w:val="0"/>
        <w:adjustRightInd w:val="0"/>
        <w:spacing w:after="0" w:line="240" w:lineRule="auto"/>
        <w:ind w:left="360" w:hanging="360"/>
        <w:rPr>
          <w:rFonts w:ascii="CMR10" w:hAnsi="CMR10" w:cs="CMR10"/>
          <w:color w:val="943634" w:themeColor="accent2" w:themeShade="BF"/>
        </w:rPr>
      </w:pPr>
      <w:r w:rsidRPr="0004771E">
        <w:rPr>
          <w:rFonts w:ascii="CMR10" w:hAnsi="CMR10" w:cs="CMR10"/>
          <w:color w:val="943634" w:themeColor="accent2" w:themeShade="BF"/>
        </w:rPr>
        <w:t xml:space="preserve">IF </w:t>
      </w:r>
      <w:r>
        <w:rPr>
          <w:rFonts w:ascii="CMR10" w:hAnsi="CMR10" w:cs="CMR10"/>
          <w:color w:val="943634" w:themeColor="accent2" w:themeShade="BF"/>
        </w:rPr>
        <w:t xml:space="preserve">KSURV: fill out </w:t>
      </w:r>
      <w:r w:rsidRPr="00BB3ABA">
        <w:rPr>
          <w:rFonts w:ascii="CMR10" w:hAnsi="CMR10" w:cs="CMR10"/>
          <w:b/>
          <w:color w:val="943634" w:themeColor="accent2" w:themeShade="BF"/>
        </w:rPr>
        <w:t>k (if k-</w:t>
      </w:r>
      <w:r>
        <w:rPr>
          <w:rFonts w:ascii="CMR10" w:hAnsi="CMR10" w:cs="CMR10"/>
          <w:b/>
          <w:color w:val="943634" w:themeColor="accent2" w:themeShade="BF"/>
        </w:rPr>
        <w:t>year</w:t>
      </w:r>
      <w:r w:rsidRPr="00BB3ABA">
        <w:rPr>
          <w:rFonts w:ascii="CMR10" w:hAnsi="CMR10" w:cs="CMR10"/>
          <w:b/>
          <w:color w:val="943634" w:themeColor="accent2" w:themeShade="BF"/>
        </w:rPr>
        <w:t xml:space="preserve"> survival is chosen)</w:t>
      </w:r>
      <w:r>
        <w:rPr>
          <w:rFonts w:ascii="CMR10" w:hAnsi="CMR10" w:cs="CMR10"/>
          <w:color w:val="943634" w:themeColor="accent2" w:themeShade="BF"/>
        </w:rPr>
        <w:t>.</w:t>
      </w:r>
    </w:p>
    <w:p w14:paraId="79459085" w14:textId="3CF56E96" w:rsidR="00E47598" w:rsidRPr="00EB155E" w:rsidRDefault="00600F5A" w:rsidP="00F73E15">
      <w:pPr>
        <w:autoSpaceDE w:val="0"/>
        <w:autoSpaceDN w:val="0"/>
        <w:adjustRightInd w:val="0"/>
        <w:spacing w:after="0" w:line="240" w:lineRule="auto"/>
        <w:ind w:left="360" w:hanging="360"/>
        <w:rPr>
          <w:rFonts w:ascii="CMR10" w:hAnsi="CMR10" w:cs="CMR10"/>
          <w:color w:val="943634" w:themeColor="accent2" w:themeShade="BF"/>
        </w:rPr>
      </w:pPr>
      <w:r w:rsidRPr="0004771E">
        <w:rPr>
          <w:rFonts w:ascii="CMR10" w:hAnsi="CMR10" w:cs="CMR10"/>
          <w:color w:val="943634" w:themeColor="accent2" w:themeShade="BF"/>
        </w:rPr>
        <w:t xml:space="preserve">IF </w:t>
      </w:r>
      <w:r>
        <w:rPr>
          <w:rFonts w:ascii="CMR10" w:hAnsi="CMR10" w:cs="CMR10"/>
          <w:color w:val="943634" w:themeColor="accent2" w:themeShade="BF"/>
        </w:rPr>
        <w:t xml:space="preserve">NOT KSURV: skip to </w:t>
      </w:r>
      <w:del w:id="527" w:author="Leslie Mallinger" w:date="2013-07-24T17:08:00Z">
        <w:r w:rsidR="00C41B03" w:rsidDel="00722D02">
          <w:rPr>
            <w:rFonts w:ascii="CMR10" w:hAnsi="CMR10" w:cs="CMR10"/>
            <w:b/>
            <w:color w:val="943634" w:themeColor="accent2" w:themeShade="BF"/>
          </w:rPr>
          <w:delText>Summary statistic to describe baseline cause-specific survival.</w:delText>
        </w:r>
      </w:del>
      <w:ins w:id="528" w:author="Leslie Mallinger" w:date="2013-07-24T17:08:00Z">
        <w:r w:rsidR="00722D02">
          <w:rPr>
            <w:rFonts w:ascii="CMR10" w:hAnsi="CMR10" w:cs="CMR10"/>
            <w:b/>
            <w:color w:val="943634" w:themeColor="accent2" w:themeShade="BF"/>
          </w:rPr>
          <w:t>Parameter value.</w:t>
        </w:r>
      </w:ins>
    </w:p>
    <w:p w14:paraId="4291153F" w14:textId="77777777" w:rsidR="00311971" w:rsidRPr="002D26A7" w:rsidRDefault="00311971" w:rsidP="00F73E15">
      <w:pPr>
        <w:pStyle w:val="Heading4"/>
      </w:pPr>
      <w:r w:rsidRPr="002D26A7">
        <w:t>k (if k-</w:t>
      </w:r>
      <w:r>
        <w:t>year</w:t>
      </w:r>
      <w:r w:rsidRPr="002D26A7">
        <w:t xml:space="preserve"> survival is chosen)</w:t>
      </w:r>
    </w:p>
    <w:p w14:paraId="52E8D805" w14:textId="62F6D78E" w:rsidR="00311971" w:rsidRPr="002D26A7" w:rsidRDefault="00311971" w:rsidP="00F73E15">
      <w:pPr>
        <w:autoSpaceDE w:val="0"/>
        <w:autoSpaceDN w:val="0"/>
        <w:adjustRightInd w:val="0"/>
        <w:spacing w:after="0" w:line="240" w:lineRule="auto"/>
        <w:rPr>
          <w:rFonts w:ascii="CMR10" w:hAnsi="CMR10" w:cs="CMR10"/>
          <w:b/>
          <w:color w:val="4F81BD" w:themeColor="accent1"/>
        </w:rPr>
      </w:pPr>
      <w:r w:rsidRPr="002D26A7">
        <w:rPr>
          <w:rFonts w:ascii="CMR10" w:hAnsi="CMR10" w:cs="CMR10"/>
          <w:b/>
          <w:color w:val="4F81BD" w:themeColor="accent1"/>
        </w:rPr>
        <w:t>[Numeric]</w:t>
      </w:r>
    </w:p>
    <w:p w14:paraId="49B41241" w14:textId="79EC4976" w:rsidR="00311971" w:rsidRDefault="00311971" w:rsidP="00F73E15">
      <w:pPr>
        <w:autoSpaceDE w:val="0"/>
        <w:autoSpaceDN w:val="0"/>
        <w:adjustRightInd w:val="0"/>
        <w:spacing w:after="0" w:line="240" w:lineRule="auto"/>
        <w:rPr>
          <w:rFonts w:ascii="CMR10" w:hAnsi="CMR10" w:cs="CMR10"/>
          <w:b/>
        </w:rPr>
      </w:pPr>
      <w:r>
        <w:rPr>
          <w:rFonts w:ascii="CMR10" w:hAnsi="CMR10" w:cs="CMR10"/>
          <w:b/>
        </w:rPr>
        <w:t>${mort_k}</w:t>
      </w:r>
    </w:p>
    <w:p w14:paraId="1C2D2AAC" w14:textId="77777777" w:rsidR="00311971" w:rsidRPr="00931D87" w:rsidRDefault="00311971" w:rsidP="00E33E8E">
      <w:pPr>
        <w:pStyle w:val="NoSpacing"/>
        <w:numPr>
          <w:ilvl w:val="0"/>
          <w:numId w:val="22"/>
        </w:numPr>
      </w:pPr>
      <w:r w:rsidRPr="00931D87">
        <w:t>Numeric</w:t>
      </w:r>
    </w:p>
    <w:p w14:paraId="0BCAC0E9" w14:textId="1A020BC7" w:rsidR="00311971" w:rsidRPr="00441C12" w:rsidRDefault="00311971" w:rsidP="00E33E8E">
      <w:pPr>
        <w:pStyle w:val="NoSpacing"/>
        <w:numPr>
          <w:ilvl w:val="0"/>
          <w:numId w:val="22"/>
        </w:numPr>
      </w:pPr>
      <w:r>
        <w:t>Default=13</w:t>
      </w:r>
    </w:p>
    <w:p w14:paraId="2623EB50" w14:textId="09378998" w:rsidR="00E47598" w:rsidRPr="00B95C3E" w:rsidRDefault="00311971" w:rsidP="00E33E8E">
      <w:pPr>
        <w:pStyle w:val="NoSpacing"/>
        <w:numPr>
          <w:ilvl w:val="0"/>
          <w:numId w:val="22"/>
        </w:numPr>
      </w:pPr>
      <w:r w:rsidRPr="00931D87">
        <w:t>Range=[1,</w:t>
      </w:r>
      <w:r>
        <w:t>365</w:t>
      </w:r>
      <w:r w:rsidRPr="00931D87">
        <w:t>]</w:t>
      </w:r>
      <w:r>
        <w:t xml:space="preserve"> or NA</w:t>
      </w:r>
    </w:p>
    <w:p w14:paraId="6221FD4E" w14:textId="3C32E161" w:rsidR="00B95C3E" w:rsidRDefault="00C41B03" w:rsidP="0075077D">
      <w:pPr>
        <w:pStyle w:val="Heading4"/>
        <w:rPr>
          <w:rStyle w:val="Heading4Char"/>
          <w:b/>
          <w:bCs/>
          <w:i/>
          <w:iCs/>
        </w:rPr>
      </w:pPr>
      <w:del w:id="529" w:author="Leslie Mallinger" w:date="2013-07-12T11:04:00Z">
        <w:r w:rsidRPr="00B95C3E" w:rsidDel="00850A3F">
          <w:rPr>
            <w:rStyle w:val="Heading4Char"/>
            <w:b/>
            <w:bCs/>
            <w:i/>
            <w:iCs/>
          </w:rPr>
          <w:delText>S</w:delText>
        </w:r>
        <w:r w:rsidR="00105BDC" w:rsidRPr="00B95C3E" w:rsidDel="00850A3F">
          <w:rPr>
            <w:rStyle w:val="Heading4Char"/>
            <w:b/>
            <w:bCs/>
            <w:i/>
            <w:iCs/>
          </w:rPr>
          <w:delText>ummary statistic to describe baseline cause-specific survival</w:delText>
        </w:r>
      </w:del>
      <w:ins w:id="530" w:author="Leslie Mallinger" w:date="2013-07-12T11:04:00Z">
        <w:r w:rsidR="00850A3F">
          <w:rPr>
            <w:rStyle w:val="Heading4Char"/>
            <w:b/>
            <w:bCs/>
            <w:i/>
            <w:iCs/>
          </w:rPr>
          <w:t>Parameter value</w:t>
        </w:r>
      </w:ins>
    </w:p>
    <w:p w14:paraId="319CC6C4" w14:textId="4E9FCCF0" w:rsidR="00C2713D" w:rsidRDefault="00C2713D" w:rsidP="00C2713D">
      <w:pPr>
        <w:autoSpaceDE w:val="0"/>
        <w:autoSpaceDN w:val="0"/>
        <w:adjustRightInd w:val="0"/>
        <w:spacing w:after="0" w:line="240" w:lineRule="auto"/>
        <w:rPr>
          <w:rFonts w:ascii="CMR10" w:hAnsi="CMR10" w:cs="CMR10"/>
          <w:color w:val="76923C" w:themeColor="accent3" w:themeShade="BF"/>
        </w:rPr>
      </w:pPr>
      <w:r w:rsidRPr="004D4716">
        <w:rPr>
          <w:rFonts w:ascii="CMR10" w:hAnsi="CMR10" w:cs="CMR10"/>
          <w:color w:val="76923C" w:themeColor="accent3" w:themeShade="BF"/>
        </w:rPr>
        <w:t>{?</w:t>
      </w:r>
      <w:r>
        <w:rPr>
          <w:rFonts w:ascii="CMR10" w:hAnsi="CMR10" w:cs="CMR10"/>
          <w:color w:val="76923C" w:themeColor="accent3" w:themeShade="BF"/>
        </w:rPr>
        <w:t xml:space="preserve"> Provide the value for the parameter </w:t>
      </w:r>
      <w:r w:rsidR="00452F35">
        <w:rPr>
          <w:rFonts w:ascii="CMR10" w:hAnsi="CMR10" w:cs="CMR10"/>
          <w:color w:val="76923C" w:themeColor="accent3" w:themeShade="BF"/>
        </w:rPr>
        <w:t>selected above.</w:t>
      </w:r>
    </w:p>
    <w:p w14:paraId="66821A4D" w14:textId="77777777" w:rsidR="00C2713D" w:rsidRDefault="00C2713D" w:rsidP="00C2713D">
      <w:pPr>
        <w:autoSpaceDE w:val="0"/>
        <w:autoSpaceDN w:val="0"/>
        <w:adjustRightInd w:val="0"/>
        <w:spacing w:after="0" w:line="240" w:lineRule="auto"/>
        <w:rPr>
          <w:rFonts w:ascii="CMR10" w:hAnsi="CMR10" w:cs="CMR10"/>
          <w:color w:val="76923C" w:themeColor="accent3" w:themeShade="BF"/>
        </w:rPr>
      </w:pPr>
    </w:p>
    <w:p w14:paraId="4F09FDB3" w14:textId="77777777" w:rsidR="006652F7" w:rsidRDefault="00C2713D" w:rsidP="00C2713D">
      <w:pPr>
        <w:autoSpaceDE w:val="0"/>
        <w:autoSpaceDN w:val="0"/>
        <w:adjustRightInd w:val="0"/>
        <w:spacing w:after="0" w:line="240" w:lineRule="auto"/>
        <w:rPr>
          <w:ins w:id="531" w:author="Leslie Mallinger" w:date="2013-07-16T17:34:00Z"/>
          <w:rFonts w:ascii="CMR10" w:hAnsi="CMR10" w:cs="CMR10"/>
          <w:color w:val="76923C" w:themeColor="accent3" w:themeShade="BF"/>
        </w:rPr>
      </w:pPr>
      <w:r>
        <w:rPr>
          <w:rFonts w:ascii="CMR10" w:hAnsi="CMR10" w:cs="CMR10"/>
          <w:color w:val="76923C" w:themeColor="accent3" w:themeShade="BF"/>
        </w:rPr>
        <w:t xml:space="preserve">For example, the default choices set </w:t>
      </w:r>
      <w:del w:id="532" w:author="Leslie Mallinger" w:date="2013-07-03T15:15:00Z">
        <w:r w:rsidRPr="00D67EC8" w:rsidDel="00D67EC8">
          <w:rPr>
            <w:rFonts w:ascii="CMR10" w:hAnsi="CMR10" w:cs="CMR10"/>
            <w:color w:val="76923C" w:themeColor="accent3" w:themeShade="BF"/>
            <w:highlight w:val="yellow"/>
            <w:rPrChange w:id="533" w:author="Leslie Mallinger" w:date="2013-07-03T15:15:00Z">
              <w:rPr>
                <w:rFonts w:ascii="CMR10" w:hAnsi="CMR10" w:cs="CMR10"/>
                <w:color w:val="76923C" w:themeColor="accent3" w:themeShade="BF"/>
              </w:rPr>
            </w:rPrChange>
          </w:rPr>
          <w:delText xml:space="preserve">13-year survival </w:delText>
        </w:r>
      </w:del>
      <w:ins w:id="534" w:author="Leslie Mallinger" w:date="2013-07-03T15:15:00Z">
        <w:r w:rsidR="00D67EC8" w:rsidRPr="00D67EC8">
          <w:rPr>
            <w:rFonts w:ascii="CMR10" w:hAnsi="CMR10" w:cs="CMR10"/>
            <w:color w:val="76923C" w:themeColor="accent3" w:themeShade="BF"/>
            <w:highlight w:val="yellow"/>
            <w:rPrChange w:id="535" w:author="Leslie Mallinger" w:date="2013-07-03T15:15:00Z">
              <w:rPr>
                <w:rFonts w:ascii="CMR10" w:hAnsi="CMR10" w:cs="CMR10"/>
                <w:color w:val="76923C" w:themeColor="accent3" w:themeShade="BF"/>
              </w:rPr>
            </w:rPrChange>
          </w:rPr>
          <w:t>FIXME</w:t>
        </w:r>
        <w:r w:rsidR="00D67EC8">
          <w:rPr>
            <w:rFonts w:ascii="CMR10" w:hAnsi="CMR10" w:cs="CMR10"/>
            <w:color w:val="76923C" w:themeColor="accent3" w:themeShade="BF"/>
          </w:rPr>
          <w:t xml:space="preserve"> </w:t>
        </w:r>
      </w:ins>
      <w:r>
        <w:rPr>
          <w:rFonts w:ascii="CMR10" w:hAnsi="CMR10" w:cs="CMR10"/>
          <w:color w:val="76923C" w:themeColor="accent3" w:themeShade="BF"/>
        </w:rPr>
        <w:t xml:space="preserve">to </w:t>
      </w:r>
      <w:del w:id="536" w:author="Leslie Mallinger" w:date="2013-07-03T15:15:00Z">
        <w:r w:rsidRPr="00D67EC8" w:rsidDel="00D67EC8">
          <w:rPr>
            <w:rFonts w:ascii="CMR10" w:hAnsi="CMR10" w:cs="CMR10"/>
            <w:color w:val="76923C" w:themeColor="accent3" w:themeShade="BF"/>
            <w:highlight w:val="yellow"/>
            <w:rPrChange w:id="537" w:author="Leslie Mallinger" w:date="2013-07-03T15:15:00Z">
              <w:rPr>
                <w:rFonts w:ascii="CMR10" w:hAnsi="CMR10" w:cs="CMR10"/>
                <w:color w:val="76923C" w:themeColor="accent3" w:themeShade="BF"/>
              </w:rPr>
            </w:rPrChange>
          </w:rPr>
          <w:delText>0.962</w:delText>
        </w:r>
      </w:del>
      <w:ins w:id="538" w:author="Leslie Mallinger" w:date="2013-07-03T15:15:00Z">
        <w:r w:rsidR="00D67EC8" w:rsidRPr="00D67EC8">
          <w:rPr>
            <w:rFonts w:ascii="CMR10" w:hAnsi="CMR10" w:cs="CMR10"/>
            <w:color w:val="76923C" w:themeColor="accent3" w:themeShade="BF"/>
            <w:highlight w:val="yellow"/>
            <w:rPrChange w:id="539" w:author="Leslie Mallinger" w:date="2013-07-03T15:15:00Z">
              <w:rPr>
                <w:rFonts w:ascii="CMR10" w:hAnsi="CMR10" w:cs="CMR10"/>
                <w:color w:val="76923C" w:themeColor="accent3" w:themeShade="BF"/>
              </w:rPr>
            </w:rPrChange>
          </w:rPr>
          <w:t>FIXME</w:t>
        </w:r>
      </w:ins>
      <w:r>
        <w:rPr>
          <w:rFonts w:ascii="CMR10" w:hAnsi="CMR10" w:cs="CMR10"/>
          <w:color w:val="76923C" w:themeColor="accent3" w:themeShade="BF"/>
        </w:rPr>
        <w:t xml:space="preserve">. In other words, </w:t>
      </w:r>
      <w:del w:id="540" w:author="Leslie Mallinger" w:date="2013-07-03T15:15:00Z">
        <w:r w:rsidRPr="00D67EC8" w:rsidDel="00D67EC8">
          <w:rPr>
            <w:rFonts w:ascii="CMR10" w:hAnsi="CMR10" w:cs="CMR10"/>
            <w:color w:val="76923C" w:themeColor="accent3" w:themeShade="BF"/>
            <w:highlight w:val="yellow"/>
            <w:rPrChange w:id="541" w:author="Leslie Mallinger" w:date="2013-07-03T15:15:00Z">
              <w:rPr>
                <w:rFonts w:ascii="CMR10" w:hAnsi="CMR10" w:cs="CMR10"/>
                <w:color w:val="76923C" w:themeColor="accent3" w:themeShade="BF"/>
              </w:rPr>
            </w:rPrChange>
          </w:rPr>
          <w:delText>96.2%</w:delText>
        </w:r>
      </w:del>
      <w:ins w:id="542" w:author="Leslie Mallinger" w:date="2013-07-03T15:15:00Z">
        <w:r w:rsidR="00D67EC8" w:rsidRPr="00D67EC8">
          <w:rPr>
            <w:rFonts w:ascii="CMR10" w:hAnsi="CMR10" w:cs="CMR10"/>
            <w:color w:val="76923C" w:themeColor="accent3" w:themeShade="BF"/>
            <w:highlight w:val="yellow"/>
            <w:rPrChange w:id="543" w:author="Leslie Mallinger" w:date="2013-07-03T15:15:00Z">
              <w:rPr>
                <w:rFonts w:ascii="CMR10" w:hAnsi="CMR10" w:cs="CMR10"/>
                <w:color w:val="76923C" w:themeColor="accent3" w:themeShade="BF"/>
              </w:rPr>
            </w:rPrChange>
          </w:rPr>
          <w:t>FIXME</w:t>
        </w:r>
      </w:ins>
      <w:r>
        <w:rPr>
          <w:rFonts w:ascii="CMR10" w:hAnsi="CMR10" w:cs="CMR10"/>
          <w:color w:val="76923C" w:themeColor="accent3" w:themeShade="BF"/>
        </w:rPr>
        <w:t xml:space="preserve"> of individuals are expected to be </w:t>
      </w:r>
      <w:r w:rsidR="00452F35">
        <w:rPr>
          <w:rFonts w:ascii="CMR10" w:hAnsi="CMR10" w:cs="CMR10"/>
          <w:color w:val="76923C" w:themeColor="accent3" w:themeShade="BF"/>
        </w:rPr>
        <w:t xml:space="preserve">alive </w:t>
      </w:r>
      <w:r>
        <w:rPr>
          <w:rFonts w:ascii="CMR10" w:hAnsi="CMR10" w:cs="CMR10"/>
          <w:color w:val="76923C" w:themeColor="accent3" w:themeShade="BF"/>
        </w:rPr>
        <w:t xml:space="preserve">(and </w:t>
      </w:r>
      <w:del w:id="544" w:author="Leslie Mallinger" w:date="2013-07-03T15:15:00Z">
        <w:r w:rsidRPr="00D67EC8" w:rsidDel="00D67EC8">
          <w:rPr>
            <w:rFonts w:ascii="CMR10" w:hAnsi="CMR10" w:cs="CMR10"/>
            <w:color w:val="76923C" w:themeColor="accent3" w:themeShade="BF"/>
            <w:highlight w:val="yellow"/>
            <w:rPrChange w:id="545" w:author="Leslie Mallinger" w:date="2013-07-03T15:15:00Z">
              <w:rPr>
                <w:rFonts w:ascii="CMR10" w:hAnsi="CMR10" w:cs="CMR10"/>
                <w:color w:val="76923C" w:themeColor="accent3" w:themeShade="BF"/>
              </w:rPr>
            </w:rPrChange>
          </w:rPr>
          <w:delText xml:space="preserve">3.8% </w:delText>
        </w:r>
      </w:del>
      <w:ins w:id="546" w:author="Leslie Mallinger" w:date="2013-07-03T15:15:00Z">
        <w:r w:rsidR="00D67EC8" w:rsidRPr="00D67EC8">
          <w:rPr>
            <w:rFonts w:ascii="CMR10" w:hAnsi="CMR10" w:cs="CMR10"/>
            <w:color w:val="76923C" w:themeColor="accent3" w:themeShade="BF"/>
            <w:highlight w:val="yellow"/>
            <w:rPrChange w:id="547" w:author="Leslie Mallinger" w:date="2013-07-03T15:15:00Z">
              <w:rPr>
                <w:rFonts w:ascii="CMR10" w:hAnsi="CMR10" w:cs="CMR10"/>
                <w:color w:val="76923C" w:themeColor="accent3" w:themeShade="BF"/>
              </w:rPr>
            </w:rPrChange>
          </w:rPr>
          <w:t>FIXME</w:t>
        </w:r>
        <w:r w:rsidR="00D67EC8">
          <w:rPr>
            <w:rFonts w:ascii="CMR10" w:hAnsi="CMR10" w:cs="CMR10"/>
            <w:color w:val="76923C" w:themeColor="accent3" w:themeShade="BF"/>
          </w:rPr>
          <w:t xml:space="preserve"> </w:t>
        </w:r>
      </w:ins>
      <w:r>
        <w:rPr>
          <w:rFonts w:ascii="CMR10" w:hAnsi="CMR10" w:cs="CMR10"/>
          <w:color w:val="76923C" w:themeColor="accent3" w:themeShade="BF"/>
        </w:rPr>
        <w:t xml:space="preserve">of individuals are expected to have died from the disease) </w:t>
      </w:r>
      <w:del w:id="548" w:author="Leslie Mallinger" w:date="2013-07-03T15:16:00Z">
        <w:r w:rsidRPr="00D67EC8" w:rsidDel="00D67EC8">
          <w:rPr>
            <w:rFonts w:ascii="CMR10" w:hAnsi="CMR10" w:cs="CMR10"/>
            <w:color w:val="76923C" w:themeColor="accent3" w:themeShade="BF"/>
            <w:highlight w:val="yellow"/>
            <w:rPrChange w:id="549" w:author="Leslie Mallinger" w:date="2013-07-03T15:16:00Z">
              <w:rPr>
                <w:rFonts w:ascii="CMR10" w:hAnsi="CMR10" w:cs="CMR10"/>
                <w:color w:val="76923C" w:themeColor="accent3" w:themeShade="BF"/>
              </w:rPr>
            </w:rPrChange>
          </w:rPr>
          <w:delText xml:space="preserve">13 </w:delText>
        </w:r>
      </w:del>
      <w:ins w:id="550" w:author="Leslie Mallinger" w:date="2013-07-03T15:16:00Z">
        <w:r w:rsidR="00D67EC8" w:rsidRPr="00D67EC8">
          <w:rPr>
            <w:rFonts w:ascii="CMR10" w:hAnsi="CMR10" w:cs="CMR10"/>
            <w:color w:val="76923C" w:themeColor="accent3" w:themeShade="BF"/>
            <w:highlight w:val="yellow"/>
            <w:rPrChange w:id="551" w:author="Leslie Mallinger" w:date="2013-07-03T15:16:00Z">
              <w:rPr>
                <w:rFonts w:ascii="CMR10" w:hAnsi="CMR10" w:cs="CMR10"/>
                <w:color w:val="76923C" w:themeColor="accent3" w:themeShade="BF"/>
              </w:rPr>
            </w:rPrChange>
          </w:rPr>
          <w:t>FIXME</w:t>
        </w:r>
        <w:r w:rsidR="00D67EC8">
          <w:rPr>
            <w:rFonts w:ascii="CMR10" w:hAnsi="CMR10" w:cs="CMR10"/>
            <w:color w:val="76923C" w:themeColor="accent3" w:themeShade="BF"/>
          </w:rPr>
          <w:t xml:space="preserve"> </w:t>
        </w:r>
      </w:ins>
      <w:r>
        <w:rPr>
          <w:rFonts w:ascii="CMR10" w:hAnsi="CMR10" w:cs="CMR10"/>
          <w:color w:val="76923C" w:themeColor="accent3" w:themeShade="BF"/>
        </w:rPr>
        <w:t>years after the time of incidence.</w:t>
      </w:r>
    </w:p>
    <w:p w14:paraId="0D86B9E9" w14:textId="77777777" w:rsidR="006652F7" w:rsidRDefault="006652F7" w:rsidP="00C2713D">
      <w:pPr>
        <w:autoSpaceDE w:val="0"/>
        <w:autoSpaceDN w:val="0"/>
        <w:adjustRightInd w:val="0"/>
        <w:spacing w:after="0" w:line="240" w:lineRule="auto"/>
        <w:rPr>
          <w:ins w:id="552" w:author="Leslie Mallinger" w:date="2013-07-16T17:34:00Z"/>
          <w:rFonts w:ascii="CMR10" w:hAnsi="CMR10" w:cs="CMR10"/>
          <w:color w:val="76923C" w:themeColor="accent3" w:themeShade="BF"/>
        </w:rPr>
      </w:pPr>
    </w:p>
    <w:p w14:paraId="0994EEE0" w14:textId="2D5977B8" w:rsidR="00C2713D" w:rsidRDefault="006652F7" w:rsidP="00C2713D">
      <w:pPr>
        <w:autoSpaceDE w:val="0"/>
        <w:autoSpaceDN w:val="0"/>
        <w:adjustRightInd w:val="0"/>
        <w:spacing w:after="0" w:line="240" w:lineRule="auto"/>
        <w:rPr>
          <w:rFonts w:ascii="CMR10" w:hAnsi="CMR10" w:cs="CMR10"/>
          <w:color w:val="76923C" w:themeColor="accent3" w:themeShade="BF"/>
        </w:rPr>
      </w:pPr>
      <w:ins w:id="553" w:author="Leslie Mallinger" w:date="2013-07-16T17:34:00Z">
        <w:r>
          <w:rPr>
            <w:rFonts w:ascii="CMR10" w:hAnsi="CMR10" w:cs="CMR10"/>
            <w:color w:val="76923C" w:themeColor="accent3" w:themeShade="BF"/>
          </w:rPr>
          <w:t xml:space="preserve">Note that this parameter should reflect cause-specific survival in the </w:t>
        </w:r>
        <w:r w:rsidRPr="008E3C84">
          <w:rPr>
            <w:rFonts w:ascii="CMR10" w:hAnsi="CMR10" w:cs="CMR10"/>
            <w:i/>
            <w:color w:val="76923C" w:themeColor="accent3" w:themeShade="BF"/>
          </w:rPr>
          <w:t>absence</w:t>
        </w:r>
        <w:r>
          <w:rPr>
            <w:rFonts w:ascii="CMR10" w:hAnsi="CMR10" w:cs="CMR10"/>
            <w:color w:val="76923C" w:themeColor="accent3" w:themeShade="BF"/>
          </w:rPr>
          <w:t xml:space="preserve"> of other-cause death, generally derived from a Kaplan-Meier distribution censoring deaths from other causes. However, no such estimate was available for the example study, so cause-specific survival in the </w:t>
        </w:r>
        <w:r>
          <w:rPr>
            <w:rFonts w:ascii="CMR10" w:hAnsi="CMR10" w:cs="CMR10"/>
            <w:i/>
            <w:color w:val="76923C" w:themeColor="accent3" w:themeShade="BF"/>
          </w:rPr>
          <w:t>presence</w:t>
        </w:r>
        <w:r>
          <w:rPr>
            <w:rFonts w:ascii="CMR10" w:hAnsi="CMR10" w:cs="CMR10"/>
            <w:color w:val="76923C" w:themeColor="accent3" w:themeShade="BF"/>
          </w:rPr>
          <w:t xml:space="preserve"> o</w:t>
        </w:r>
        <w:r w:rsidR="001034DD">
          <w:rPr>
            <w:rFonts w:ascii="CMR10" w:hAnsi="CMR10" w:cs="CMR10"/>
            <w:color w:val="76923C" w:themeColor="accent3" w:themeShade="BF"/>
          </w:rPr>
          <w:t xml:space="preserve">f other-cause death is used as </w:t>
        </w:r>
      </w:ins>
      <w:ins w:id="554" w:author="Leslie Mallinger" w:date="2013-07-16T17:37:00Z">
        <w:r w:rsidR="001034DD">
          <w:rPr>
            <w:rFonts w:ascii="CMR10" w:hAnsi="CMR10" w:cs="CMR10"/>
            <w:color w:val="76923C" w:themeColor="accent3" w:themeShade="BF"/>
          </w:rPr>
          <w:t>an approximation</w:t>
        </w:r>
      </w:ins>
      <w:ins w:id="555" w:author="Leslie Mallinger" w:date="2013-07-16T17:34:00Z">
        <w:r>
          <w:rPr>
            <w:rFonts w:ascii="CMR10" w:hAnsi="CMR10" w:cs="CMR10"/>
            <w:color w:val="76923C" w:themeColor="accent3" w:themeShade="BF"/>
          </w:rPr>
          <w:t>, with the knowledge that the resultant estimate is likely inflated.</w:t>
        </w:r>
      </w:ins>
      <w:r w:rsidR="00C2713D">
        <w:rPr>
          <w:rFonts w:ascii="CMR10" w:hAnsi="CMR10" w:cs="CMR10"/>
          <w:color w:val="76923C" w:themeColor="accent3" w:themeShade="BF"/>
        </w:rPr>
        <w:t>}</w:t>
      </w:r>
    </w:p>
    <w:p w14:paraId="42EC3F77" w14:textId="3975C18A" w:rsidR="00105BDC" w:rsidRDefault="00C2713D" w:rsidP="0075077D">
      <w:pPr>
        <w:autoSpaceDE w:val="0"/>
        <w:autoSpaceDN w:val="0"/>
        <w:adjustRightInd w:val="0"/>
        <w:spacing w:after="0" w:line="240" w:lineRule="auto"/>
        <w:rPr>
          <w:rFonts w:ascii="CMR10" w:hAnsi="CMR10" w:cs="CMR10"/>
          <w:b/>
          <w:color w:val="4F81BD" w:themeColor="accent1"/>
        </w:rPr>
      </w:pPr>
      <w:r>
        <w:rPr>
          <w:rFonts w:ascii="CMR10" w:hAnsi="CMR10" w:cs="CMR10"/>
          <w:b/>
          <w:color w:val="4F81BD" w:themeColor="accent1"/>
        </w:rPr>
        <w:t xml:space="preserve"> </w:t>
      </w:r>
      <w:r w:rsidR="00105BDC">
        <w:rPr>
          <w:rFonts w:ascii="CMR10" w:hAnsi="CMR10" w:cs="CMR10"/>
          <w:b/>
          <w:color w:val="4F81BD" w:themeColor="accent1"/>
        </w:rPr>
        <w:t>[Numeric]</w:t>
      </w:r>
    </w:p>
    <w:p w14:paraId="7C4B8A59" w14:textId="41FB6D54" w:rsidR="00105BDC" w:rsidRDefault="00105BDC" w:rsidP="0075077D">
      <w:pPr>
        <w:autoSpaceDE w:val="0"/>
        <w:autoSpaceDN w:val="0"/>
        <w:adjustRightInd w:val="0"/>
        <w:spacing w:after="0" w:line="240" w:lineRule="auto"/>
        <w:rPr>
          <w:rFonts w:ascii="CMR10" w:hAnsi="CMR10" w:cs="CMR10"/>
          <w:b/>
        </w:rPr>
      </w:pPr>
      <w:r>
        <w:rPr>
          <w:rFonts w:ascii="CMR10" w:hAnsi="CMR10" w:cs="CMR10"/>
          <w:b/>
        </w:rPr>
        <w:t>${mort</w:t>
      </w:r>
      <w:r w:rsidR="00F249D1">
        <w:rPr>
          <w:rFonts w:ascii="CMR10" w:hAnsi="CMR10" w:cs="CMR10"/>
          <w:b/>
        </w:rPr>
        <w:t>_value</w:t>
      </w:r>
      <w:r>
        <w:rPr>
          <w:rFonts w:ascii="CMR10" w:hAnsi="CMR10" w:cs="CMR10"/>
          <w:b/>
        </w:rPr>
        <w:t xml:space="preserve">} </w:t>
      </w:r>
    </w:p>
    <w:p w14:paraId="79077B87" w14:textId="77777777" w:rsidR="00105BDC" w:rsidRPr="00E3154A" w:rsidRDefault="00105BDC" w:rsidP="00E33E8E">
      <w:pPr>
        <w:pStyle w:val="NoSpacing"/>
        <w:numPr>
          <w:ilvl w:val="0"/>
          <w:numId w:val="23"/>
        </w:numPr>
      </w:pPr>
      <w:r>
        <w:t>Numeric</w:t>
      </w:r>
    </w:p>
    <w:p w14:paraId="39CE6809" w14:textId="754B6B87" w:rsidR="000463AD" w:rsidRDefault="00105BDC" w:rsidP="00E33E8E">
      <w:pPr>
        <w:pStyle w:val="NoSpacing"/>
        <w:numPr>
          <w:ilvl w:val="0"/>
          <w:numId w:val="23"/>
        </w:numPr>
      </w:pPr>
      <w:r w:rsidRPr="0083725A">
        <w:t>Defau</w:t>
      </w:r>
      <w:r>
        <w:t>lt=</w:t>
      </w:r>
      <w:del w:id="556" w:author="Leslie Mallinger" w:date="2013-07-03T15:16:00Z">
        <w:r w:rsidR="00F249D1" w:rsidRPr="00F777BF" w:rsidDel="00F777BF">
          <w:rPr>
            <w:highlight w:val="yellow"/>
            <w:rPrChange w:id="557" w:author="Leslie Mallinger" w:date="2013-07-03T15:16:00Z">
              <w:rPr/>
            </w:rPrChange>
          </w:rPr>
          <w:delText>0.962</w:delText>
        </w:r>
      </w:del>
      <w:ins w:id="558" w:author="Leslie Mallinger" w:date="2013-07-03T15:16:00Z">
        <w:r w:rsidR="00F777BF" w:rsidRPr="00F777BF">
          <w:rPr>
            <w:highlight w:val="yellow"/>
            <w:rPrChange w:id="559" w:author="Leslie Mallinger" w:date="2013-07-03T15:16:00Z">
              <w:rPr/>
            </w:rPrChange>
          </w:rPr>
          <w:t>FIXME</w:t>
        </w:r>
      </w:ins>
    </w:p>
    <w:p w14:paraId="40871187" w14:textId="04213112" w:rsidR="003D72B8" w:rsidRDefault="003D72B8" w:rsidP="00E33E8E">
      <w:pPr>
        <w:pStyle w:val="NoSpacing"/>
        <w:numPr>
          <w:ilvl w:val="0"/>
          <w:numId w:val="23"/>
        </w:numPr>
      </w:pPr>
      <w:r>
        <w:t>Range=</w:t>
      </w:r>
      <w:r w:rsidR="008D7677" w:rsidRPr="008D7677">
        <w:rPr>
          <w:highlight w:val="yellow"/>
        </w:rPr>
        <w:t>TBD</w:t>
      </w:r>
    </w:p>
    <w:p w14:paraId="66CD820A" w14:textId="77777777" w:rsidR="00531759" w:rsidRDefault="00531759" w:rsidP="006526C7"/>
    <w:p w14:paraId="5FAB03FF" w14:textId="77777777" w:rsidR="008702B1" w:rsidRDefault="00D249C3" w:rsidP="008702B1">
      <w:pPr>
        <w:pStyle w:val="Heading3"/>
        <w:rPr>
          <w:u w:val="single"/>
        </w:rPr>
      </w:pPr>
      <w:r w:rsidRPr="002C66A2">
        <w:rPr>
          <w:u w:val="single"/>
        </w:rPr>
        <w:t>Effect of covariates on cause-specific survival</w:t>
      </w:r>
    </w:p>
    <w:p w14:paraId="499A6BE6" w14:textId="77777777" w:rsidR="006372C9" w:rsidRDefault="006372C9" w:rsidP="006372C9">
      <w:pPr>
        <w:autoSpaceDE w:val="0"/>
        <w:autoSpaceDN w:val="0"/>
        <w:adjustRightInd w:val="0"/>
        <w:spacing w:after="0" w:line="240" w:lineRule="auto"/>
        <w:rPr>
          <w:rFonts w:ascii="CMR10" w:hAnsi="CMR10" w:cs="CMR10"/>
          <w:color w:val="76923C" w:themeColor="accent3" w:themeShade="BF"/>
        </w:rPr>
      </w:pPr>
      <w:r w:rsidRPr="004D4716">
        <w:rPr>
          <w:rFonts w:ascii="CMR10" w:hAnsi="CMR10" w:cs="CMR10"/>
          <w:color w:val="76923C" w:themeColor="accent3" w:themeShade="BF"/>
        </w:rPr>
        <w:t xml:space="preserve">{? </w:t>
      </w:r>
      <w:r>
        <w:rPr>
          <w:rFonts w:ascii="CMR10" w:hAnsi="CMR10" w:cs="CMR10"/>
          <w:color w:val="76923C" w:themeColor="accent3" w:themeShade="BF"/>
        </w:rPr>
        <w:t>If covariates modify the risk of cause-specific death from the baseline cause-specific survival curve specified above, you may specify the effect of the covariates here as either: 1) survival statistics for the same parameter (ksurv, mean, median, rate) chosen for the baseline curve, or 2) hazard ratios for direct comparison to the baseline curve.</w:t>
      </w:r>
    </w:p>
    <w:p w14:paraId="442A2E4C" w14:textId="77777777" w:rsidR="006372C9" w:rsidRDefault="006372C9" w:rsidP="006372C9">
      <w:pPr>
        <w:autoSpaceDE w:val="0"/>
        <w:autoSpaceDN w:val="0"/>
        <w:adjustRightInd w:val="0"/>
        <w:spacing w:after="0" w:line="240" w:lineRule="auto"/>
        <w:rPr>
          <w:rFonts w:ascii="CMR10" w:hAnsi="CMR10" w:cs="CMR10"/>
          <w:color w:val="76923C" w:themeColor="accent3" w:themeShade="BF"/>
        </w:rPr>
      </w:pPr>
    </w:p>
    <w:p w14:paraId="213EE7FD" w14:textId="210D1DB2" w:rsidR="006372C9" w:rsidRPr="009902D4" w:rsidRDefault="006372C9" w:rsidP="006372C9">
      <w:pPr>
        <w:autoSpaceDE w:val="0"/>
        <w:autoSpaceDN w:val="0"/>
        <w:adjustRightInd w:val="0"/>
        <w:spacing w:after="0" w:line="240" w:lineRule="auto"/>
        <w:rPr>
          <w:rFonts w:ascii="CMR10" w:hAnsi="CMR10" w:cs="CMR10"/>
          <w:color w:val="76923C" w:themeColor="accent3" w:themeShade="BF"/>
        </w:rPr>
      </w:pPr>
      <w:r>
        <w:rPr>
          <w:rFonts w:ascii="CMR10" w:hAnsi="CMR10" w:cs="CMR10"/>
          <w:color w:val="76923C" w:themeColor="accent3" w:themeShade="BF"/>
        </w:rPr>
        <w:t>Any covariate in the data</w:t>
      </w:r>
      <w:ins w:id="560" w:author="Leslie Mallinger" w:date="2013-07-03T15:52:00Z">
        <w:r w:rsidR="00E051E1">
          <w:rPr>
            <w:rFonts w:ascii="CMR10" w:hAnsi="CMR10" w:cs="CMR10"/>
            <w:color w:val="76923C" w:themeColor="accent3" w:themeShade="BF"/>
          </w:rPr>
          <w:t xml:space="preserve"> </w:t>
        </w:r>
      </w:ins>
      <w:del w:id="561" w:author="Leslie Mallinger" w:date="2013-07-03T15:52:00Z">
        <w:r w:rsidDel="00E051E1">
          <w:rPr>
            <w:rFonts w:ascii="CMR10" w:hAnsi="CMR10" w:cs="CMR10"/>
            <w:color w:val="76923C" w:themeColor="accent3" w:themeShade="BF"/>
          </w:rPr>
          <w:delText xml:space="preserve">, including trial arm or those added as a disease characteristic at incidence in the section above, </w:delText>
        </w:r>
      </w:del>
      <w:r>
        <w:rPr>
          <w:rFonts w:ascii="CMR10" w:hAnsi="CMR10" w:cs="CMR10"/>
          <w:color w:val="76923C" w:themeColor="accent3" w:themeShade="BF"/>
        </w:rPr>
        <w:t>may modify incidence-free survival</w:t>
      </w:r>
      <w:ins w:id="562" w:author="Leslie Mallinger" w:date="2013-07-03T15:53:00Z">
        <w:r w:rsidR="00EB74A3">
          <w:rPr>
            <w:rFonts w:ascii="CMR10" w:hAnsi="CMR10" w:cs="CMR10"/>
            <w:color w:val="76923C" w:themeColor="accent3" w:themeShade="BF"/>
          </w:rPr>
          <w:t xml:space="preserve">; </w:t>
        </w:r>
      </w:ins>
      <w:del w:id="563" w:author="Leslie Mallinger" w:date="2013-07-03T15:53:00Z">
        <w:r w:rsidDel="00EB74A3">
          <w:rPr>
            <w:rFonts w:ascii="CMR10" w:hAnsi="CMR10" w:cs="CMR10"/>
            <w:color w:val="76923C" w:themeColor="accent3" w:themeShade="BF"/>
          </w:rPr>
          <w:delText xml:space="preserve">. </w:delText>
        </w:r>
      </w:del>
      <w:del w:id="564" w:author="Leslie Mallinger" w:date="2013-07-03T15:52:00Z">
        <w:r w:rsidDel="00E051E1">
          <w:rPr>
            <w:rFonts w:ascii="CMR10" w:hAnsi="CMR10" w:cs="CMR10"/>
            <w:color w:val="76923C" w:themeColor="accent3" w:themeShade="BF"/>
          </w:rPr>
          <w:delText xml:space="preserve">Covariate effects may or may not differ by trial arm. </w:delText>
        </w:r>
      </w:del>
      <w:del w:id="565" w:author="Leslie Mallinger" w:date="2013-07-03T15:53:00Z">
        <w:r w:rsidDel="00EB74A3">
          <w:rPr>
            <w:rFonts w:ascii="CMR10" w:hAnsi="CMR10" w:cs="CMR10"/>
            <w:color w:val="76923C" w:themeColor="accent3" w:themeShade="BF"/>
          </w:rPr>
          <w:delText>Covariates</w:delText>
        </w:r>
      </w:del>
      <w:ins w:id="566" w:author="Leslie Mallinger" w:date="2013-07-03T15:53:00Z">
        <w:r w:rsidR="00EB74A3">
          <w:rPr>
            <w:rFonts w:ascii="CMR10" w:hAnsi="CMR10" w:cs="CMR10"/>
            <w:color w:val="76923C" w:themeColor="accent3" w:themeShade="BF"/>
          </w:rPr>
          <w:t>they</w:t>
        </w:r>
      </w:ins>
      <w:r>
        <w:rPr>
          <w:rFonts w:ascii="CMR10" w:hAnsi="CMR10" w:cs="CMR10"/>
          <w:color w:val="76923C" w:themeColor="accent3" w:themeShade="BF"/>
        </w:rPr>
        <w:t xml:space="preserve"> may be treated as categorical variables or continuous variables.</w:t>
      </w:r>
      <w:ins w:id="567" w:author="Leslie Mallinger" w:date="2013-07-15T10:45:00Z">
        <w:r w:rsidR="009902D4">
          <w:rPr>
            <w:rFonts w:ascii="CMR10" w:hAnsi="CMR10" w:cs="CMR10"/>
            <w:color w:val="76923C" w:themeColor="accent3" w:themeShade="BF"/>
          </w:rPr>
          <w:t xml:space="preserve"> If cause-specific survival varies by age of individual, age may be used either as a continuous variable </w:t>
        </w:r>
      </w:ins>
      <w:ins w:id="568" w:author="Leslie Mallinger" w:date="2013-07-15T10:46:00Z">
        <w:r w:rsidR="009902D4">
          <w:rPr>
            <w:rFonts w:ascii="CMR10" w:hAnsi="CMR10" w:cs="CMR10"/>
            <w:i/>
            <w:color w:val="76923C" w:themeColor="accent3" w:themeShade="BF"/>
          </w:rPr>
          <w:lastRenderedPageBreak/>
          <w:t>age</w:t>
        </w:r>
        <w:r w:rsidR="009902D4">
          <w:rPr>
            <w:rFonts w:ascii="CMR10" w:hAnsi="CMR10" w:cs="CMR10"/>
            <w:color w:val="76923C" w:themeColor="accent3" w:themeShade="BF"/>
          </w:rPr>
          <w:t xml:space="preserve"> </w:t>
        </w:r>
      </w:ins>
      <w:ins w:id="569" w:author="Leslie Mallinger" w:date="2013-07-15T10:55:00Z">
        <w:r w:rsidR="00FF6EDA">
          <w:rPr>
            <w:rFonts w:ascii="CMR10" w:hAnsi="CMR10" w:cs="CMR10"/>
            <w:color w:val="76923C" w:themeColor="accent3" w:themeShade="BF"/>
          </w:rPr>
          <w:t xml:space="preserve">(e.g. 64) </w:t>
        </w:r>
      </w:ins>
      <w:ins w:id="570" w:author="Leslie Mallinger" w:date="2013-07-15T10:46:00Z">
        <w:r w:rsidR="009902D4">
          <w:rPr>
            <w:rFonts w:ascii="CMR10" w:hAnsi="CMR10" w:cs="CMR10"/>
            <w:color w:val="76923C" w:themeColor="accent3" w:themeShade="BF"/>
          </w:rPr>
          <w:t xml:space="preserve">or as a categorical variable </w:t>
        </w:r>
        <w:r w:rsidR="009902D4">
          <w:rPr>
            <w:rFonts w:ascii="CMR10" w:hAnsi="CMR10" w:cs="CMR10"/>
            <w:i/>
            <w:color w:val="76923C" w:themeColor="accent3" w:themeShade="BF"/>
          </w:rPr>
          <w:t>agegroup</w:t>
        </w:r>
      </w:ins>
      <w:ins w:id="571" w:author="Leslie Mallinger" w:date="2013-07-15T10:55:00Z">
        <w:r w:rsidR="00FF6EDA">
          <w:rPr>
            <w:rFonts w:ascii="CMR10" w:hAnsi="CMR10" w:cs="CMR10"/>
            <w:color w:val="76923C" w:themeColor="accent3" w:themeShade="BF"/>
          </w:rPr>
          <w:t xml:space="preserve"> (e.g. 60-64)</w:t>
        </w:r>
      </w:ins>
      <w:ins w:id="572" w:author="Leslie Mallinger" w:date="2013-07-15T10:46:00Z">
        <w:r w:rsidR="009902D4">
          <w:rPr>
            <w:rFonts w:ascii="CMR10" w:hAnsi="CMR10" w:cs="CMR10"/>
            <w:color w:val="76923C" w:themeColor="accent3" w:themeShade="BF"/>
          </w:rPr>
          <w:t>, regardless of the way in which age was specified in the input data.</w:t>
        </w:r>
      </w:ins>
    </w:p>
    <w:p w14:paraId="0556883D" w14:textId="77777777" w:rsidR="006372C9" w:rsidRDefault="006372C9" w:rsidP="006372C9">
      <w:pPr>
        <w:autoSpaceDE w:val="0"/>
        <w:autoSpaceDN w:val="0"/>
        <w:adjustRightInd w:val="0"/>
        <w:spacing w:after="0" w:line="240" w:lineRule="auto"/>
        <w:rPr>
          <w:rFonts w:ascii="CMR10" w:hAnsi="CMR10" w:cs="CMR10"/>
          <w:color w:val="76923C" w:themeColor="accent3" w:themeShade="BF"/>
        </w:rPr>
      </w:pPr>
    </w:p>
    <w:p w14:paraId="7DDE0608" w14:textId="54C99FA2" w:rsidR="006372C9" w:rsidRPr="006372C9" w:rsidRDefault="0070393B" w:rsidP="006372C9">
      <w:pPr>
        <w:autoSpaceDE w:val="0"/>
        <w:autoSpaceDN w:val="0"/>
        <w:adjustRightInd w:val="0"/>
        <w:spacing w:after="0" w:line="240" w:lineRule="auto"/>
        <w:rPr>
          <w:rFonts w:ascii="CMR10" w:hAnsi="CMR10" w:cs="CMR10"/>
          <w:color w:val="76923C" w:themeColor="accent3" w:themeShade="BF"/>
        </w:rPr>
      </w:pPr>
      <w:ins w:id="573" w:author="Leslie Mallinger" w:date="2013-07-03T16:39:00Z">
        <w:r>
          <w:rPr>
            <w:rFonts w:ascii="CMR10" w:hAnsi="CMR10" w:cs="CMR10"/>
            <w:color w:val="76923C" w:themeColor="accent3" w:themeShade="BF"/>
          </w:rPr>
          <w:t>In the first table, specify how stage at incidence modifies the risk of cause-specific death. You may specify up to two additional covariates. For each, specify the survival statistics or hazard ratios in the corresponding table below.</w:t>
        </w:r>
      </w:ins>
      <w:del w:id="574" w:author="Leslie Mallinger" w:date="2013-07-03T16:40:00Z">
        <w:r w:rsidR="006372C9" w:rsidDel="0070393B">
          <w:rPr>
            <w:rFonts w:ascii="CMR10" w:hAnsi="CMR10" w:cs="CMR10"/>
            <w:color w:val="76923C" w:themeColor="accent3" w:themeShade="BF"/>
          </w:rPr>
          <w:delText>You may specify up to three covariates that modify the risk of cause-specific death. For each covariate, specify the survival statistics or hazard ratios in the corresponding table below.</w:delText>
        </w:r>
      </w:del>
      <w:r w:rsidR="006372C9">
        <w:rPr>
          <w:rFonts w:ascii="CMR10" w:hAnsi="CMR10" w:cs="CMR10"/>
          <w:color w:val="76923C" w:themeColor="accent3" w:themeShade="BF"/>
        </w:rPr>
        <w:t>}</w:t>
      </w:r>
    </w:p>
    <w:p w14:paraId="7E986F29" w14:textId="0F824EBC" w:rsidR="000D3F77" w:rsidRDefault="000D3F77" w:rsidP="000D3F77">
      <w:pPr>
        <w:pStyle w:val="Heading4"/>
      </w:pPr>
      <w:r>
        <w:t>Covariate #</w:t>
      </w:r>
      <w:commentRangeStart w:id="575"/>
      <w:r w:rsidRPr="007C244A">
        <w:rPr>
          <w:highlight w:val="yellow"/>
        </w:rPr>
        <w:t>XX</w:t>
      </w:r>
      <w:commentRangeEnd w:id="575"/>
      <w:r w:rsidR="007531CC">
        <w:rPr>
          <w:rStyle w:val="CommentReference"/>
          <w:rFonts w:asciiTheme="minorHAnsi" w:eastAsiaTheme="minorHAnsi" w:hAnsiTheme="minorHAnsi" w:cstheme="minorBidi"/>
          <w:b w:val="0"/>
          <w:bCs w:val="0"/>
          <w:i w:val="0"/>
          <w:iCs w:val="0"/>
          <w:color w:val="auto"/>
        </w:rPr>
        <w:commentReference w:id="575"/>
      </w:r>
      <w:r>
        <w:t>: Effect on cause-specific survival</w:t>
      </w:r>
    </w:p>
    <w:p w14:paraId="5D77B7C9" w14:textId="73BB9207" w:rsidR="00D249C3" w:rsidRDefault="006372C9" w:rsidP="00E33E8E">
      <w:pPr>
        <w:autoSpaceDE w:val="0"/>
        <w:autoSpaceDN w:val="0"/>
        <w:adjustRightInd w:val="0"/>
        <w:spacing w:after="0" w:line="240" w:lineRule="auto"/>
        <w:rPr>
          <w:rFonts w:ascii="CMR10" w:hAnsi="CMR10" w:cs="CMR10"/>
          <w:b/>
          <w:color w:val="4F81BD" w:themeColor="accent1"/>
        </w:rPr>
      </w:pPr>
      <w:r>
        <w:rPr>
          <w:rFonts w:ascii="CMR10" w:hAnsi="CMR10" w:cs="CMR10"/>
          <w:b/>
          <w:color w:val="4F81BD" w:themeColor="accent1"/>
        </w:rPr>
        <w:t xml:space="preserve"> </w:t>
      </w:r>
      <w:r w:rsidR="00D249C3">
        <w:rPr>
          <w:rFonts w:ascii="CMR10" w:hAnsi="CMR10" w:cs="CMR10"/>
          <w:b/>
          <w:color w:val="4F81BD" w:themeColor="accent1"/>
        </w:rPr>
        <w:t>[Table]</w:t>
      </w:r>
    </w:p>
    <w:p w14:paraId="387C14D4" w14:textId="4E292EC6" w:rsidR="00F03F12" w:rsidRDefault="00F03F12" w:rsidP="00E33E8E">
      <w:pPr>
        <w:autoSpaceDE w:val="0"/>
        <w:autoSpaceDN w:val="0"/>
        <w:adjustRightInd w:val="0"/>
        <w:spacing w:after="0" w:line="240" w:lineRule="auto"/>
        <w:rPr>
          <w:rFonts w:ascii="CMR10" w:hAnsi="CMR10" w:cs="CMR10"/>
          <w:b/>
        </w:rPr>
      </w:pPr>
      <w:r>
        <w:rPr>
          <w:rFonts w:ascii="CMR10" w:hAnsi="CMR10" w:cs="CMR10"/>
          <w:b/>
        </w:rPr>
        <w:t>${mort_covar1}, ${mort_covar2}, ${mort_covar3}</w:t>
      </w:r>
    </w:p>
    <w:p w14:paraId="12091477" w14:textId="1F0B56C5" w:rsidR="00C11130" w:rsidRDefault="00C11130" w:rsidP="00C11130">
      <w:pPr>
        <w:autoSpaceDE w:val="0"/>
        <w:autoSpaceDN w:val="0"/>
        <w:adjustRightInd w:val="0"/>
        <w:spacing w:after="0" w:line="240" w:lineRule="auto"/>
        <w:rPr>
          <w:color w:val="C0504D" w:themeColor="accent2"/>
        </w:rPr>
      </w:pPr>
      <w:r>
        <w:rPr>
          <w:color w:val="C0504D" w:themeColor="accent2"/>
        </w:rPr>
        <w:t xml:space="preserve">{Entry instructions: Specify a 2- or 3-column table that describes the effect of the chosen covariate on cause-specific survival. For each table, 1 </w:t>
      </w:r>
      <w:del w:id="576" w:author="Leslie Mallinger" w:date="2013-07-03T16:41:00Z">
        <w:r w:rsidDel="00303DE8">
          <w:rPr>
            <w:color w:val="C0504D" w:themeColor="accent2"/>
          </w:rPr>
          <w:delText>or 2 grouping variables</w:delText>
        </w:r>
      </w:del>
      <w:ins w:id="577" w:author="Leslie Mallinger" w:date="2013-07-03T16:41:00Z">
        <w:r w:rsidR="00303DE8">
          <w:rPr>
            <w:color w:val="C0504D" w:themeColor="accent2"/>
          </w:rPr>
          <w:t>covariate</w:t>
        </w:r>
      </w:ins>
      <w:r>
        <w:rPr>
          <w:color w:val="C0504D" w:themeColor="accent2"/>
        </w:rPr>
        <w:t xml:space="preserve"> and 1 parameter variable must be specified.</w:t>
      </w:r>
    </w:p>
    <w:p w14:paraId="0162D88D" w14:textId="77777777" w:rsidR="00C11130" w:rsidRDefault="00C11130" w:rsidP="00C11130">
      <w:pPr>
        <w:autoSpaceDE w:val="0"/>
        <w:autoSpaceDN w:val="0"/>
        <w:adjustRightInd w:val="0"/>
        <w:spacing w:after="0" w:line="240" w:lineRule="auto"/>
        <w:ind w:left="360" w:hanging="360"/>
        <w:rPr>
          <w:color w:val="C0504D" w:themeColor="accent2"/>
        </w:rPr>
      </w:pPr>
    </w:p>
    <w:p w14:paraId="481A38FE" w14:textId="0EFE378B" w:rsidR="00C11130" w:rsidRDefault="00F6336E" w:rsidP="00C11130">
      <w:pPr>
        <w:autoSpaceDE w:val="0"/>
        <w:autoSpaceDN w:val="0"/>
        <w:adjustRightInd w:val="0"/>
        <w:spacing w:after="0" w:line="240" w:lineRule="auto"/>
        <w:ind w:left="360" w:hanging="360"/>
        <w:rPr>
          <w:color w:val="C0504D" w:themeColor="accent2"/>
        </w:rPr>
      </w:pPr>
      <w:del w:id="578" w:author="Leslie Mallinger" w:date="2013-07-03T16:40:00Z">
        <w:r w:rsidDel="00275ECC">
          <w:rPr>
            <w:color w:val="C0504D" w:themeColor="accent2"/>
          </w:rPr>
          <w:delText>G</w:delText>
        </w:r>
        <w:r w:rsidR="00C11130" w:rsidDel="00275ECC">
          <w:rPr>
            <w:color w:val="C0504D" w:themeColor="accent2"/>
          </w:rPr>
          <w:delText xml:space="preserve">rouping </w:delText>
        </w:r>
      </w:del>
      <w:ins w:id="579" w:author="Leslie Mallinger" w:date="2013-07-03T16:41:00Z">
        <w:r w:rsidR="00C356F7">
          <w:rPr>
            <w:color w:val="C0504D" w:themeColor="accent2"/>
          </w:rPr>
          <w:t>Covariate variable</w:t>
        </w:r>
      </w:ins>
      <w:del w:id="580" w:author="Leslie Mallinger" w:date="2013-07-03T16:41:00Z">
        <w:r w:rsidR="00C11130" w:rsidDel="00C356F7">
          <w:rPr>
            <w:color w:val="C0504D" w:themeColor="accent2"/>
          </w:rPr>
          <w:delText>variable</w:delText>
        </w:r>
      </w:del>
      <w:del w:id="581" w:author="Leslie Mallinger" w:date="2013-07-03T16:40:00Z">
        <w:r w:rsidR="00C11130" w:rsidDel="00275ECC">
          <w:rPr>
            <w:color w:val="C0504D" w:themeColor="accent2"/>
          </w:rPr>
          <w:delText>s (PICK ONE or BOTH)</w:delText>
        </w:r>
      </w:del>
      <w:r w:rsidR="00C11130">
        <w:rPr>
          <w:color w:val="C0504D" w:themeColor="accent2"/>
        </w:rPr>
        <w:t>:</w:t>
      </w:r>
    </w:p>
    <w:p w14:paraId="310942B7" w14:textId="77777777" w:rsidR="00C11130" w:rsidRDefault="00C11130" w:rsidP="00C11130">
      <w:pPr>
        <w:pStyle w:val="NoSpacing"/>
        <w:numPr>
          <w:ilvl w:val="0"/>
          <w:numId w:val="4"/>
        </w:numPr>
        <w:rPr>
          <w:color w:val="C0504D" w:themeColor="accent2"/>
        </w:rPr>
      </w:pPr>
      <w:r>
        <w:rPr>
          <w:color w:val="C0504D" w:themeColor="accent2"/>
        </w:rPr>
        <w:t>covariate</w:t>
      </w:r>
      <w:r w:rsidRPr="00D25F6A">
        <w:rPr>
          <w:color w:val="C0504D" w:themeColor="accent2"/>
        </w:rPr>
        <w:t xml:space="preserve"> – </w:t>
      </w:r>
      <w:r>
        <w:rPr>
          <w:color w:val="C0504D" w:themeColor="accent2"/>
        </w:rPr>
        <w:t>name this column with the name of the covariate of interest. For a categorical covariate, the entries should be the category values. For a continuous covariate, the entries should be NA.</w:t>
      </w:r>
    </w:p>
    <w:p w14:paraId="4B512EA3" w14:textId="02E2AC54" w:rsidR="00C11130" w:rsidRPr="00F87D0C" w:rsidDel="00275ECC" w:rsidRDefault="00C11130" w:rsidP="00C11130">
      <w:pPr>
        <w:pStyle w:val="NoSpacing"/>
        <w:numPr>
          <w:ilvl w:val="0"/>
          <w:numId w:val="4"/>
        </w:numPr>
        <w:rPr>
          <w:del w:id="582" w:author="Leslie Mallinger" w:date="2013-07-03T16:40:00Z"/>
          <w:color w:val="C0504D" w:themeColor="accent2"/>
        </w:rPr>
      </w:pPr>
      <w:del w:id="583" w:author="Leslie Mallinger" w:date="2013-07-03T16:40:00Z">
        <w:r w:rsidDel="00275ECC">
          <w:rPr>
            <w:i/>
            <w:color w:val="C0504D" w:themeColor="accent2"/>
          </w:rPr>
          <w:delText>rx</w:delText>
        </w:r>
        <w:r w:rsidDel="00275ECC">
          <w:rPr>
            <w:color w:val="C0504D" w:themeColor="accent2"/>
          </w:rPr>
          <w:delText xml:space="preserve"> – trial arm</w:delText>
        </w:r>
        <w:r w:rsidRPr="00D25F6A" w:rsidDel="00275ECC">
          <w:rPr>
            <w:color w:val="C0504D" w:themeColor="accent2"/>
          </w:rPr>
          <w:delText xml:space="preserve">, with entries as 0 for </w:delText>
        </w:r>
        <w:r w:rsidDel="00275ECC">
          <w:rPr>
            <w:color w:val="C0504D" w:themeColor="accent2"/>
          </w:rPr>
          <w:delText>individuals who did not receive the preventive intervention and 1 for individuals who did receive the intervention</w:delText>
        </w:r>
      </w:del>
    </w:p>
    <w:p w14:paraId="0476F9FC" w14:textId="2C2FDDEB" w:rsidR="00C11130" w:rsidRPr="00F87D0C" w:rsidRDefault="00F6336E" w:rsidP="00C11130">
      <w:pPr>
        <w:pStyle w:val="NoSpacing"/>
        <w:rPr>
          <w:color w:val="C0504D" w:themeColor="accent2"/>
        </w:rPr>
      </w:pPr>
      <w:r>
        <w:rPr>
          <w:color w:val="C0504D" w:themeColor="accent2"/>
        </w:rPr>
        <w:t>P</w:t>
      </w:r>
      <w:r w:rsidR="00C11130">
        <w:rPr>
          <w:color w:val="C0504D" w:themeColor="accent2"/>
        </w:rPr>
        <w:t>arameter variable</w:t>
      </w:r>
      <w:del w:id="584" w:author="Leslie Mallinger" w:date="2013-07-03T16:41:00Z">
        <w:r w:rsidR="00C11130" w:rsidDel="00B640FB">
          <w:rPr>
            <w:color w:val="C0504D" w:themeColor="accent2"/>
          </w:rPr>
          <w:delText>s</w:delText>
        </w:r>
      </w:del>
      <w:r w:rsidR="00C11130">
        <w:rPr>
          <w:color w:val="C0504D" w:themeColor="accent2"/>
        </w:rPr>
        <w:t xml:space="preserve"> (PICK ONE</w:t>
      </w:r>
      <w:r w:rsidR="00C11130" w:rsidRPr="00F87D0C">
        <w:rPr>
          <w:color w:val="C0504D" w:themeColor="accent2"/>
        </w:rPr>
        <w:t>):</w:t>
      </w:r>
    </w:p>
    <w:p w14:paraId="6360F90F" w14:textId="47CCF6F5" w:rsidR="00C11130" w:rsidRDefault="00C11130" w:rsidP="00C11130">
      <w:pPr>
        <w:pStyle w:val="NoSpacing"/>
        <w:numPr>
          <w:ilvl w:val="0"/>
          <w:numId w:val="4"/>
        </w:numPr>
        <w:rPr>
          <w:color w:val="C0504D" w:themeColor="accent2"/>
        </w:rPr>
      </w:pPr>
      <w:r>
        <w:rPr>
          <w:i/>
          <w:color w:val="C0504D" w:themeColor="accent2"/>
        </w:rPr>
        <w:t>stat</w:t>
      </w:r>
      <w:r>
        <w:rPr>
          <w:color w:val="C0504D" w:themeColor="accent2"/>
        </w:rPr>
        <w:t xml:space="preserve"> (applicable for categorical </w:t>
      </w:r>
      <w:del w:id="585" w:author="Leslie Mallinger" w:date="2013-07-03T16:41:00Z">
        <w:r w:rsidDel="002E3574">
          <w:rPr>
            <w:color w:val="C0504D" w:themeColor="accent2"/>
          </w:rPr>
          <w:delText xml:space="preserve">grouping variables </w:delText>
        </w:r>
      </w:del>
      <w:ins w:id="586" w:author="Leslie Mallinger" w:date="2013-07-03T16:41:00Z">
        <w:r w:rsidR="002E3574">
          <w:rPr>
            <w:color w:val="C0504D" w:themeColor="accent2"/>
          </w:rPr>
          <w:t xml:space="preserve">covariates </w:t>
        </w:r>
      </w:ins>
      <w:r>
        <w:rPr>
          <w:color w:val="C0504D" w:themeColor="accent2"/>
        </w:rPr>
        <w:t xml:space="preserve">only) – value for survival statistic chosen for the baseline curve. For example, if </w:t>
      </w:r>
      <w:r w:rsidR="006816D6">
        <w:rPr>
          <w:color w:val="C0504D" w:themeColor="accent2"/>
        </w:rPr>
        <w:t>mortality</w:t>
      </w:r>
      <w:r>
        <w:rPr>
          <w:color w:val="C0504D" w:themeColor="accent2"/>
        </w:rPr>
        <w:t xml:space="preserve"> rate was chosen as the parameter for the baseline curve, entries in this column should correspond to the </w:t>
      </w:r>
      <w:r w:rsidR="006816D6">
        <w:rPr>
          <w:color w:val="C0504D" w:themeColor="accent2"/>
        </w:rPr>
        <w:t xml:space="preserve">mortality </w:t>
      </w:r>
      <w:r>
        <w:rPr>
          <w:color w:val="C0504D" w:themeColor="accent2"/>
        </w:rPr>
        <w:t xml:space="preserve">rate for each covariate group. </w:t>
      </w:r>
    </w:p>
    <w:p w14:paraId="4A3D89CB" w14:textId="08F33AB4" w:rsidR="006A6984" w:rsidRPr="00F87D0C" w:rsidRDefault="00C11130" w:rsidP="006A6984">
      <w:pPr>
        <w:pStyle w:val="NoSpacing"/>
        <w:numPr>
          <w:ilvl w:val="0"/>
          <w:numId w:val="4"/>
        </w:numPr>
        <w:rPr>
          <w:color w:val="C0504D" w:themeColor="accent2"/>
        </w:rPr>
      </w:pPr>
      <w:r w:rsidRPr="006A6984">
        <w:rPr>
          <w:i/>
          <w:color w:val="C0504D" w:themeColor="accent2"/>
        </w:rPr>
        <w:t>HR</w:t>
      </w:r>
      <w:r w:rsidRPr="006A6984">
        <w:rPr>
          <w:color w:val="C0504D" w:themeColor="accent2"/>
        </w:rPr>
        <w:t xml:space="preserve"> – </w:t>
      </w:r>
      <w:r w:rsidR="006A6984">
        <w:rPr>
          <w:color w:val="C0504D" w:themeColor="accent2"/>
        </w:rPr>
        <w:t xml:space="preserve">hazard ratio for cause-specific survival </w:t>
      </w:r>
      <w:r w:rsidR="006A6984" w:rsidRPr="00C92687">
        <w:rPr>
          <w:b/>
          <w:color w:val="C0504D" w:themeColor="accent2"/>
        </w:rPr>
        <w:t>rate</w:t>
      </w:r>
      <w:r w:rsidR="006A6984">
        <w:rPr>
          <w:color w:val="C0504D" w:themeColor="accent2"/>
        </w:rPr>
        <w:t xml:space="preserve"> for each covariate stratum compared to the baseline </w:t>
      </w:r>
      <w:r w:rsidR="006A6984" w:rsidRPr="00C92687">
        <w:rPr>
          <w:b/>
          <w:color w:val="C0504D" w:themeColor="accent2"/>
        </w:rPr>
        <w:t>rate</w:t>
      </w:r>
      <w:r w:rsidR="006A6984">
        <w:rPr>
          <w:color w:val="C0504D" w:themeColor="accent2"/>
        </w:rPr>
        <w:t xml:space="preserve"> (note that the ratio should be a ratio of rates). If one of the groups corresponds to the baseline group for a categorical covariate, enter a hazard ratio of 1. For a continuous covariate, provide the hazard ratio associated with each unit increase in the value of the covariate.</w:t>
      </w:r>
    </w:p>
    <w:p w14:paraId="15844490" w14:textId="131FE915" w:rsidR="00C11130" w:rsidRPr="006A6984" w:rsidRDefault="00C11130" w:rsidP="006A6984">
      <w:pPr>
        <w:pStyle w:val="NoSpacing"/>
        <w:autoSpaceDE w:val="0"/>
        <w:autoSpaceDN w:val="0"/>
        <w:adjustRightInd w:val="0"/>
        <w:ind w:left="360"/>
        <w:rPr>
          <w:color w:val="C0504D" w:themeColor="accent2"/>
        </w:rPr>
      </w:pPr>
    </w:p>
    <w:p w14:paraId="6A5FB93F" w14:textId="2B57B85B" w:rsidR="00D249C3" w:rsidRPr="00451FA1" w:rsidRDefault="00D249C3" w:rsidP="007D66CB">
      <w:pPr>
        <w:autoSpaceDE w:val="0"/>
        <w:autoSpaceDN w:val="0"/>
        <w:adjustRightInd w:val="0"/>
        <w:spacing w:after="0" w:line="240" w:lineRule="auto"/>
        <w:rPr>
          <w:color w:val="C0504D" w:themeColor="accent2"/>
        </w:rPr>
      </w:pPr>
      <w:r w:rsidRPr="00EB176F">
        <w:rPr>
          <w:color w:val="C0504D" w:themeColor="accent2"/>
        </w:rPr>
        <w:t xml:space="preserve">For example, the default values correspond to the following table, which indicates </w:t>
      </w:r>
      <w:del w:id="587" w:author="Leslie Mallinger" w:date="2013-07-03T16:41:00Z">
        <w:r w:rsidR="007B07F1" w:rsidRPr="00D079F3" w:rsidDel="0024106B">
          <w:rPr>
            <w:color w:val="C0504D" w:themeColor="accent2"/>
            <w:highlight w:val="yellow"/>
          </w:rPr>
          <w:delText>13</w:delText>
        </w:r>
        <w:r w:rsidRPr="00D079F3" w:rsidDel="0024106B">
          <w:rPr>
            <w:color w:val="C0504D" w:themeColor="accent2"/>
            <w:highlight w:val="yellow"/>
          </w:rPr>
          <w:delText xml:space="preserve">-year survival </w:delText>
        </w:r>
      </w:del>
      <w:ins w:id="588" w:author="Leslie Mallinger" w:date="2013-07-03T16:41:00Z">
        <w:r w:rsidR="0024106B" w:rsidRPr="00D079F3">
          <w:rPr>
            <w:color w:val="C0504D" w:themeColor="accent2"/>
            <w:highlight w:val="yellow"/>
          </w:rPr>
          <w:t>FIXME</w:t>
        </w:r>
        <w:r w:rsidR="0024106B">
          <w:rPr>
            <w:color w:val="C0504D" w:themeColor="accent2"/>
          </w:rPr>
          <w:t xml:space="preserve"> </w:t>
        </w:r>
      </w:ins>
      <w:del w:id="589" w:author="Leslie Mallinger" w:date="2013-07-03T16:41:00Z">
        <w:r w:rsidDel="0024106B">
          <w:rPr>
            <w:color w:val="C0504D" w:themeColor="accent2"/>
          </w:rPr>
          <w:delText xml:space="preserve">rates </w:delText>
        </w:r>
      </w:del>
      <w:r>
        <w:rPr>
          <w:color w:val="C0504D" w:themeColor="accent2"/>
        </w:rPr>
        <w:t xml:space="preserve">ranging from </w:t>
      </w:r>
      <w:del w:id="590" w:author="Leslie Mallinger" w:date="2013-07-03T16:42:00Z">
        <w:r w:rsidR="007B07F1" w:rsidRPr="00D079F3" w:rsidDel="0024106B">
          <w:rPr>
            <w:color w:val="C0504D" w:themeColor="accent2"/>
            <w:highlight w:val="yellow"/>
          </w:rPr>
          <w:delText xml:space="preserve">64.0% </w:delText>
        </w:r>
      </w:del>
      <w:ins w:id="591" w:author="Leslie Mallinger" w:date="2013-07-03T16:42:00Z">
        <w:r w:rsidR="0024106B" w:rsidRPr="00D079F3">
          <w:rPr>
            <w:color w:val="C0504D" w:themeColor="accent2"/>
            <w:highlight w:val="yellow"/>
          </w:rPr>
          <w:t>FIXME</w:t>
        </w:r>
        <w:r w:rsidR="0024106B">
          <w:rPr>
            <w:color w:val="C0504D" w:themeColor="accent2"/>
          </w:rPr>
          <w:t xml:space="preserve"> </w:t>
        </w:r>
      </w:ins>
      <w:r w:rsidR="007B07F1">
        <w:rPr>
          <w:color w:val="C0504D" w:themeColor="accent2"/>
        </w:rPr>
        <w:t xml:space="preserve">to </w:t>
      </w:r>
      <w:del w:id="592" w:author="Leslie Mallinger" w:date="2013-07-03T16:42:00Z">
        <w:r w:rsidR="007B07F1" w:rsidRPr="00D079F3" w:rsidDel="0024106B">
          <w:rPr>
            <w:color w:val="C0504D" w:themeColor="accent2"/>
            <w:highlight w:val="yellow"/>
          </w:rPr>
          <w:delText xml:space="preserve">96.2% </w:delText>
        </w:r>
      </w:del>
      <w:ins w:id="593" w:author="Leslie Mallinger" w:date="2013-07-03T16:42:00Z">
        <w:r w:rsidR="0024106B" w:rsidRPr="00D079F3">
          <w:rPr>
            <w:color w:val="C0504D" w:themeColor="accent2"/>
            <w:highlight w:val="yellow"/>
          </w:rPr>
          <w:t>FIXME</w:t>
        </w:r>
        <w:r w:rsidR="0024106B">
          <w:rPr>
            <w:color w:val="C0504D" w:themeColor="accent2"/>
          </w:rPr>
          <w:t xml:space="preserve"> </w:t>
        </w:r>
      </w:ins>
      <w:r w:rsidR="007B07F1">
        <w:rPr>
          <w:color w:val="C0504D" w:themeColor="accent2"/>
        </w:rPr>
        <w:t xml:space="preserve">depending on </w:t>
      </w:r>
      <w:del w:id="594" w:author="Leslie Mallinger" w:date="2013-07-03T16:42:00Z">
        <w:r w:rsidR="007B07F1" w:rsidRPr="00D079F3" w:rsidDel="0024106B">
          <w:rPr>
            <w:color w:val="C0504D" w:themeColor="accent2"/>
            <w:highlight w:val="yellow"/>
          </w:rPr>
          <w:delText>Gleason grade at diagnosis</w:delText>
        </w:r>
      </w:del>
      <w:ins w:id="595" w:author="Leslie Mallinger" w:date="2013-07-03T16:42:00Z">
        <w:r w:rsidR="0024106B" w:rsidRPr="00D079F3">
          <w:rPr>
            <w:color w:val="C0504D" w:themeColor="accent2"/>
            <w:highlight w:val="yellow"/>
          </w:rPr>
          <w:t>FIXME</w:t>
        </w:r>
      </w:ins>
      <w:del w:id="596" w:author="Leslie Mallinger" w:date="2013-07-03T16:42:00Z">
        <w:r w:rsidR="00452F35" w:rsidDel="0024106B">
          <w:rPr>
            <w:color w:val="C0504D" w:themeColor="accent2"/>
          </w:rPr>
          <w:delText>, indicated as “u7” (under 7) and “o7” (7 and above)</w:delText>
        </w:r>
      </w:del>
      <w:r>
        <w:rPr>
          <w:color w:val="C0504D" w:themeColor="accent2"/>
        </w:rPr>
        <w:t>: &lt;&lt;Show HTML example of the default&gt;&gt;}</w:t>
      </w:r>
    </w:p>
    <w:p w14:paraId="140EAF51" w14:textId="18FBFD16" w:rsidR="00B4318C" w:rsidRPr="00B4318C" w:rsidRDefault="00B4318C" w:rsidP="00B4318C">
      <w:pPr>
        <w:pStyle w:val="ListParagraph"/>
        <w:numPr>
          <w:ilvl w:val="0"/>
          <w:numId w:val="26"/>
        </w:numPr>
        <w:autoSpaceDE w:val="0"/>
        <w:autoSpaceDN w:val="0"/>
        <w:adjustRightInd w:val="0"/>
        <w:spacing w:after="0" w:line="240" w:lineRule="auto"/>
        <w:rPr>
          <w:rFonts w:ascii="CMR10" w:hAnsi="CMR10" w:cs="CMR10"/>
        </w:rPr>
      </w:pPr>
      <w:r w:rsidRPr="00B4318C">
        <w:rPr>
          <w:rFonts w:ascii="CMR10" w:hAnsi="CMR10" w:cs="CMR10"/>
        </w:rPr>
        <w:t>For web</w:t>
      </w:r>
      <w:r>
        <w:rPr>
          <w:rFonts w:ascii="CMR10" w:hAnsi="CMR10" w:cs="CMR10"/>
        </w:rPr>
        <w:t xml:space="preserve"> interface:</w:t>
      </w:r>
    </w:p>
    <w:p w14:paraId="7D44E2D6" w14:textId="77777777" w:rsidR="00D249C3" w:rsidRPr="00AC4EEA" w:rsidRDefault="00D249C3" w:rsidP="00B4318C">
      <w:pPr>
        <w:pStyle w:val="NoSpacing"/>
        <w:numPr>
          <w:ilvl w:val="1"/>
          <w:numId w:val="26"/>
        </w:numPr>
      </w:pPr>
      <w:r>
        <w:t>Freeform string</w:t>
      </w:r>
    </w:p>
    <w:p w14:paraId="56BF2A25" w14:textId="20BCCF3A" w:rsidR="00D249C3" w:rsidRDefault="00D249C3" w:rsidP="00B4318C">
      <w:pPr>
        <w:pStyle w:val="NoSpacing"/>
        <w:numPr>
          <w:ilvl w:val="1"/>
          <w:numId w:val="26"/>
        </w:numPr>
      </w:pPr>
      <w:r w:rsidRPr="00AC4EEA">
        <w:t>Default</w:t>
      </w:r>
      <w:r w:rsidR="00B4318C">
        <w:t xml:space="preserve"> mort_covar1 </w:t>
      </w:r>
      <w:r w:rsidRPr="00AC4EEA">
        <w:t>=</w:t>
      </w:r>
      <w:r w:rsidR="00B4318C">
        <w:t xml:space="preserve"> </w:t>
      </w:r>
      <w:del w:id="597" w:author="Leslie Mallinger" w:date="2013-07-03T16:50:00Z">
        <w:r w:rsidR="00515189" w:rsidRPr="00D079F3" w:rsidDel="00D079F3">
          <w:rPr>
            <w:highlight w:val="yellow"/>
          </w:rPr>
          <w:delText>”grade,stat\nu7,0.962\n7,0.859\no7,0.640”</w:delText>
        </w:r>
      </w:del>
      <w:ins w:id="598" w:author="Leslie Mallinger" w:date="2013-07-03T16:50:00Z">
        <w:r w:rsidR="00D079F3" w:rsidRPr="00D079F3">
          <w:rPr>
            <w:highlight w:val="yellow"/>
          </w:rPr>
          <w:t>FIXME</w:t>
        </w:r>
      </w:ins>
    </w:p>
    <w:p w14:paraId="29873343" w14:textId="61E2BCB1" w:rsidR="00B4318C" w:rsidRDefault="00B4318C" w:rsidP="00B4318C">
      <w:pPr>
        <w:pStyle w:val="NoSpacing"/>
        <w:numPr>
          <w:ilvl w:val="1"/>
          <w:numId w:val="26"/>
        </w:numPr>
      </w:pPr>
      <w:r>
        <w:t>Default mort_covar2 = “”</w:t>
      </w:r>
    </w:p>
    <w:p w14:paraId="6120A4D6" w14:textId="4FA184A6" w:rsidR="0010237A" w:rsidRDefault="00B4318C" w:rsidP="00B4318C">
      <w:pPr>
        <w:pStyle w:val="NoSpacing"/>
        <w:numPr>
          <w:ilvl w:val="1"/>
          <w:numId w:val="26"/>
        </w:numPr>
      </w:pPr>
      <w:r>
        <w:t>Default mort_covar3 = “”</w:t>
      </w:r>
    </w:p>
    <w:p w14:paraId="1A5F0A11" w14:textId="77777777" w:rsidR="00366144" w:rsidRDefault="00366144" w:rsidP="00366144">
      <w:pPr>
        <w:pStyle w:val="NoSpacing"/>
        <w:numPr>
          <w:ilvl w:val="0"/>
          <w:numId w:val="26"/>
        </w:numPr>
      </w:pPr>
      <w:r>
        <w:t>For downloadable program:</w:t>
      </w:r>
    </w:p>
    <w:p w14:paraId="4B11F7D4" w14:textId="402EB7CA" w:rsidR="00366144" w:rsidDel="00D079F3" w:rsidRDefault="0037470A" w:rsidP="00D079F3">
      <w:pPr>
        <w:pStyle w:val="NoSpacing"/>
        <w:numPr>
          <w:ilvl w:val="1"/>
          <w:numId w:val="26"/>
        </w:numPr>
        <w:rPr>
          <w:del w:id="599" w:author="Leslie Mallinger" w:date="2013-07-03T16:51:00Z"/>
        </w:rPr>
      </w:pPr>
      <w:ins w:id="600" w:author="Leslie Mallinger" w:date="2013-07-03T16:56:00Z">
        <w:r>
          <w:t xml:space="preserve">Force selection of </w:t>
        </w:r>
        <w:r w:rsidRPr="0037470A">
          <w:rPr>
            <w:i/>
          </w:rPr>
          <w:t>stage</w:t>
        </w:r>
        <w:r>
          <w:t xml:space="preserve">, and </w:t>
        </w:r>
      </w:ins>
      <w:del w:id="601" w:author="Leslie Mallinger" w:date="2013-07-03T16:56:00Z">
        <w:r w:rsidR="00366144" w:rsidRPr="0037470A" w:rsidDel="0037470A">
          <w:delText>P</w:delText>
        </w:r>
      </w:del>
      <w:ins w:id="602" w:author="Leslie Mallinger" w:date="2013-07-03T16:56:00Z">
        <w:r>
          <w:t>p</w:t>
        </w:r>
      </w:ins>
      <w:r w:rsidR="00366144" w:rsidRPr="0037470A">
        <w:t>rompt</w:t>
      </w:r>
      <w:r w:rsidR="00366144">
        <w:t xml:space="preserve"> user to select up to </w:t>
      </w:r>
      <w:del w:id="603" w:author="Leslie Mallinger" w:date="2013-07-03T16:56:00Z">
        <w:r w:rsidR="00366144" w:rsidDel="0037470A">
          <w:delText>3</w:delText>
        </w:r>
      </w:del>
      <w:ins w:id="604" w:author="Leslie Mallinger" w:date="2013-07-03T16:56:00Z">
        <w:r>
          <w:t>2</w:t>
        </w:r>
      </w:ins>
      <w:r w:rsidR="00366144">
        <w:t xml:space="preserve"> </w:t>
      </w:r>
      <w:ins w:id="605" w:author="Leslie Mallinger" w:date="2013-07-03T16:56:00Z">
        <w:r>
          <w:t xml:space="preserve">additional </w:t>
        </w:r>
      </w:ins>
      <w:r w:rsidR="00366144">
        <w:t xml:space="preserve">covariates from among the variables in the input data </w:t>
      </w:r>
      <w:del w:id="606" w:author="Leslie Mallinger" w:date="2013-07-03T16:50:00Z">
        <w:r w:rsidR="00366144" w:rsidDel="00D079F3">
          <w:delText xml:space="preserve">or those designated as disease characteristics at incidence in the </w:delText>
        </w:r>
        <w:r w:rsidR="00366144" w:rsidDel="00D079F3">
          <w:rPr>
            <w:b/>
          </w:rPr>
          <w:delText>Distributions of disease characteristics at diagnosis</w:delText>
        </w:r>
        <w:r w:rsidR="00366144" w:rsidDel="00D079F3">
          <w:delText xml:space="preserve"> section, </w:delText>
        </w:r>
      </w:del>
      <w:del w:id="607" w:author="Leslie Mallinger" w:date="2013-07-03T16:51:00Z">
        <w:r w:rsidR="00366144" w:rsidDel="00D079F3">
          <w:delText>subject to the following constraints:</w:delText>
        </w:r>
      </w:del>
    </w:p>
    <w:p w14:paraId="0B5D6F10" w14:textId="3ADCE393" w:rsidR="00366144" w:rsidDel="00D079F3" w:rsidRDefault="00366144" w:rsidP="00D079F3">
      <w:pPr>
        <w:pStyle w:val="NoSpacing"/>
        <w:numPr>
          <w:ilvl w:val="1"/>
          <w:numId w:val="26"/>
        </w:numPr>
        <w:rPr>
          <w:del w:id="608" w:author="Leslie Mallinger" w:date="2013-07-03T16:51:00Z"/>
        </w:rPr>
      </w:pPr>
      <w:del w:id="609" w:author="Leslie Mallinger" w:date="2013-07-03T16:51:00Z">
        <w:r w:rsidDel="00D079F3">
          <w:delText xml:space="preserve">Exclude </w:delText>
        </w:r>
        <w:r w:rsidDel="00D079F3">
          <w:rPr>
            <w:i/>
          </w:rPr>
          <w:delText>rx_test</w:delText>
        </w:r>
        <w:r w:rsidDel="00D079F3">
          <w:delText xml:space="preserve"> and </w:delText>
        </w:r>
        <w:r w:rsidDel="00D079F3">
          <w:rPr>
            <w:i/>
          </w:rPr>
          <w:delText>rx_notest</w:delText>
        </w:r>
        <w:r w:rsidDel="00D079F3">
          <w:delText xml:space="preserve"> from the options</w:delText>
        </w:r>
      </w:del>
    </w:p>
    <w:p w14:paraId="1A7A73A2" w14:textId="3CF13C9C" w:rsidR="00366144" w:rsidRDefault="00366144" w:rsidP="00D079F3">
      <w:pPr>
        <w:pStyle w:val="NoSpacing"/>
        <w:numPr>
          <w:ilvl w:val="1"/>
          <w:numId w:val="26"/>
        </w:numPr>
      </w:pPr>
      <w:del w:id="610" w:author="Leslie Mallinger" w:date="2013-07-03T16:51:00Z">
        <w:r w:rsidDel="00D079F3">
          <w:delText xml:space="preserve">Include </w:delText>
        </w:r>
        <w:r w:rsidDel="00D079F3">
          <w:rPr>
            <w:i/>
          </w:rPr>
          <w:delText>rx</w:delText>
        </w:r>
        <w:r w:rsidDel="00D079F3">
          <w:delText xml:space="preserve"> even if it’s not present in the original data</w:delText>
        </w:r>
      </w:del>
    </w:p>
    <w:p w14:paraId="66B2D7E1" w14:textId="6DAE7BFF" w:rsidR="00366144" w:rsidRDefault="00366144" w:rsidP="00366144">
      <w:pPr>
        <w:pStyle w:val="NoSpacing"/>
        <w:numPr>
          <w:ilvl w:val="1"/>
          <w:numId w:val="26"/>
        </w:numPr>
      </w:pPr>
      <w:r>
        <w:lastRenderedPageBreak/>
        <w:t>For covariates that have been chosen</w:t>
      </w:r>
      <w:del w:id="611" w:author="Leslie Mallinger" w:date="2013-07-03T16:56:00Z">
        <w:r w:rsidDel="008414B9">
          <w:delText>, the user has a few options</w:delText>
        </w:r>
      </w:del>
      <w:r>
        <w:t xml:space="preserve"> (what’s the best way to do this in the interface?):</w:t>
      </w:r>
    </w:p>
    <w:p w14:paraId="7610BE42" w14:textId="6BBA85DE" w:rsidR="00366144" w:rsidDel="008414B9" w:rsidRDefault="00366144" w:rsidP="00366144">
      <w:pPr>
        <w:pStyle w:val="NoSpacing"/>
        <w:numPr>
          <w:ilvl w:val="2"/>
          <w:numId w:val="26"/>
        </w:numPr>
        <w:rPr>
          <w:del w:id="612" w:author="Leslie Mallinger" w:date="2013-07-03T16:56:00Z"/>
        </w:rPr>
      </w:pPr>
      <w:del w:id="613" w:author="Leslie Mallinger" w:date="2013-07-03T16:56:00Z">
        <w:r w:rsidDel="008414B9">
          <w:delText xml:space="preserve">Does the distribution also vary by </w:delText>
        </w:r>
        <w:r w:rsidDel="008414B9">
          <w:rPr>
            <w:i/>
          </w:rPr>
          <w:delText>rx</w:delText>
        </w:r>
        <w:r w:rsidDel="008414B9">
          <w:delText xml:space="preserve"> group? If so, we want an </w:delText>
        </w:r>
        <w:r w:rsidDel="008414B9">
          <w:rPr>
            <w:i/>
          </w:rPr>
          <w:delText>rx</w:delText>
        </w:r>
        <w:r w:rsidDel="008414B9">
          <w:delText xml:space="preserve"> column.</w:delText>
        </w:r>
      </w:del>
    </w:p>
    <w:p w14:paraId="7B5FDCEA" w14:textId="77777777" w:rsidR="00366144" w:rsidRDefault="00366144" w:rsidP="00366144">
      <w:pPr>
        <w:pStyle w:val="NoSpacing"/>
        <w:numPr>
          <w:ilvl w:val="2"/>
          <w:numId w:val="26"/>
        </w:numPr>
      </w:pPr>
      <w:r>
        <w:t xml:space="preserve">If the covariate is categorical (as chosen by the drop-down menu currently), they may choose whether they will input a </w:t>
      </w:r>
      <w:r w:rsidRPr="00D34AFF">
        <w:rPr>
          <w:i/>
        </w:rPr>
        <w:t>stat</w:t>
      </w:r>
      <w:r>
        <w:t xml:space="preserve"> value or a </w:t>
      </w:r>
      <w:r w:rsidRPr="00D34AFF">
        <w:rPr>
          <w:i/>
        </w:rPr>
        <w:t>HR</w:t>
      </w:r>
      <w:r>
        <w:t xml:space="preserve"> value in the table, and a corresponding (empty) column should be added to the table. If it’s continuous, an empty </w:t>
      </w:r>
      <w:r>
        <w:rPr>
          <w:i/>
        </w:rPr>
        <w:t>HR</w:t>
      </w:r>
      <w:r>
        <w:t xml:space="preserve"> value should be added automatically (no choice between </w:t>
      </w:r>
      <w:r>
        <w:rPr>
          <w:i/>
        </w:rPr>
        <w:t>stat</w:t>
      </w:r>
      <w:r>
        <w:t xml:space="preserve"> and </w:t>
      </w:r>
      <w:r>
        <w:rPr>
          <w:i/>
        </w:rPr>
        <w:t>HR</w:t>
      </w:r>
      <w:r>
        <w:t>).</w:t>
      </w:r>
    </w:p>
    <w:p w14:paraId="27AAEF46" w14:textId="77777777" w:rsidR="00366144" w:rsidRPr="0067383F" w:rsidRDefault="00366144" w:rsidP="00366144">
      <w:pPr>
        <w:pStyle w:val="NoSpacing"/>
        <w:numPr>
          <w:ilvl w:val="0"/>
          <w:numId w:val="26"/>
        </w:numPr>
      </w:pPr>
      <w:r w:rsidRPr="0067383F">
        <w:t>Check for the following formatting:</w:t>
      </w:r>
    </w:p>
    <w:p w14:paraId="63AA2A6B" w14:textId="30C70DBB" w:rsidR="00366144" w:rsidRPr="00D25609" w:rsidDel="008001EB" w:rsidRDefault="00366144" w:rsidP="00366144">
      <w:pPr>
        <w:pStyle w:val="NoSpacing"/>
        <w:numPr>
          <w:ilvl w:val="1"/>
          <w:numId w:val="26"/>
        </w:numPr>
        <w:rPr>
          <w:del w:id="614" w:author="Leslie Mallinger" w:date="2013-07-03T16:57:00Z"/>
        </w:rPr>
      </w:pPr>
      <w:del w:id="615" w:author="Leslie Mallinger" w:date="2013-07-03T16:57:00Z">
        <w:r w:rsidRPr="00D25609" w:rsidDel="008001EB">
          <w:delText xml:space="preserve">Variable named </w:delText>
        </w:r>
        <w:r w:rsidRPr="00D25609" w:rsidDel="008001EB">
          <w:rPr>
            <w:i/>
          </w:rPr>
          <w:delText>rx</w:delText>
        </w:r>
      </w:del>
    </w:p>
    <w:p w14:paraId="76AC81D4" w14:textId="7B010E9E" w:rsidR="00366144" w:rsidDel="008001EB" w:rsidRDefault="00D6298F" w:rsidP="00366144">
      <w:pPr>
        <w:pStyle w:val="NoSpacing"/>
        <w:numPr>
          <w:ilvl w:val="2"/>
          <w:numId w:val="26"/>
        </w:numPr>
        <w:rPr>
          <w:del w:id="616" w:author="Leslie Mallinger" w:date="2013-07-03T16:57:00Z"/>
        </w:rPr>
      </w:pPr>
      <w:del w:id="617" w:author="Leslie Mallinger" w:date="2013-07-03T16:57:00Z">
        <w:r w:rsidDel="008001EB">
          <w:delText>IF it e</w:delText>
        </w:r>
        <w:r w:rsidR="00366144" w:rsidRPr="00D25609" w:rsidDel="008001EB">
          <w:delText>xists</w:delText>
        </w:r>
        <w:r w:rsidDel="008001EB">
          <w:delText>, h</w:delText>
        </w:r>
        <w:r w:rsidR="00366144" w:rsidDel="008001EB">
          <w:delText>as values 0 AND 1, and ONLY 0 and 1</w:delText>
        </w:r>
      </w:del>
    </w:p>
    <w:p w14:paraId="52FD975A" w14:textId="77777777" w:rsidR="00366144" w:rsidRDefault="00366144" w:rsidP="00366144">
      <w:pPr>
        <w:pStyle w:val="NoSpacing"/>
        <w:numPr>
          <w:ilvl w:val="1"/>
          <w:numId w:val="26"/>
        </w:numPr>
      </w:pPr>
      <w:r>
        <w:t>Metric variable</w:t>
      </w:r>
    </w:p>
    <w:p w14:paraId="65A442C4" w14:textId="77777777" w:rsidR="00366144" w:rsidRDefault="00366144" w:rsidP="00366144">
      <w:pPr>
        <w:pStyle w:val="NoSpacing"/>
        <w:numPr>
          <w:ilvl w:val="2"/>
          <w:numId w:val="26"/>
        </w:numPr>
      </w:pPr>
      <w:r>
        <w:t xml:space="preserve">Either </w:t>
      </w:r>
      <w:r>
        <w:rPr>
          <w:i/>
        </w:rPr>
        <w:t>stat</w:t>
      </w:r>
      <w:r>
        <w:t xml:space="preserve"> or </w:t>
      </w:r>
      <w:r>
        <w:rPr>
          <w:i/>
        </w:rPr>
        <w:t>HR</w:t>
      </w:r>
      <w:r>
        <w:t xml:space="preserve"> exists, but not both</w:t>
      </w:r>
    </w:p>
    <w:p w14:paraId="0F1C1A0D" w14:textId="77777777" w:rsidR="007A1ADF" w:rsidRPr="007A1ADF" w:rsidRDefault="00366144" w:rsidP="00EB40DE">
      <w:pPr>
        <w:pStyle w:val="NoSpacing"/>
        <w:numPr>
          <w:ilvl w:val="1"/>
          <w:numId w:val="26"/>
        </w:numPr>
        <w:autoSpaceDE w:val="0"/>
        <w:autoSpaceDN w:val="0"/>
        <w:adjustRightInd w:val="0"/>
        <w:rPr>
          <w:ins w:id="618" w:author="Leslie Mallinger" w:date="2013-07-03T16:57:00Z"/>
          <w:rFonts w:ascii="CMR10" w:hAnsi="CMR10" w:cs="CMR10"/>
          <w:color w:val="76923C" w:themeColor="accent3" w:themeShade="BF"/>
        </w:rPr>
      </w:pPr>
      <w:r w:rsidRPr="007F7964">
        <w:t>Variab</w:t>
      </w:r>
      <w:r>
        <w:t xml:space="preserve">les in these tables (other than </w:t>
      </w:r>
      <w:del w:id="619" w:author="Leslie Mallinger" w:date="2013-07-03T16:57:00Z">
        <w:r w:rsidRPr="008001EB" w:rsidDel="008001EB">
          <w:rPr>
            <w:i/>
          </w:rPr>
          <w:delText>rx</w:delText>
        </w:r>
        <w:r w:rsidDel="008001EB">
          <w:delText xml:space="preserve">, </w:delText>
        </w:r>
      </w:del>
      <w:r w:rsidRPr="008001EB">
        <w:rPr>
          <w:i/>
        </w:rPr>
        <w:t>stat</w:t>
      </w:r>
      <w:del w:id="620" w:author="Leslie Mallinger" w:date="2013-07-03T16:57:00Z">
        <w:r w:rsidDel="008001EB">
          <w:delText>,</w:delText>
        </w:r>
      </w:del>
      <w:r>
        <w:t xml:space="preserve"> and </w:t>
      </w:r>
      <w:r w:rsidRPr="008001EB">
        <w:rPr>
          <w:i/>
        </w:rPr>
        <w:t>HR</w:t>
      </w:r>
      <w:r>
        <w:t xml:space="preserve">) must be present in </w:t>
      </w:r>
      <w:del w:id="621" w:author="Leslie Mallinger" w:date="2013-07-03T16:57:00Z">
        <w:r w:rsidR="00E0563C" w:rsidDel="008001EB">
          <w:delText xml:space="preserve">either </w:delText>
        </w:r>
      </w:del>
      <w:r>
        <w:t>the input data</w:t>
      </w:r>
    </w:p>
    <w:p w14:paraId="4BBC859F" w14:textId="442030A0" w:rsidR="00366144" w:rsidRPr="00685D66" w:rsidDel="008001EB" w:rsidRDefault="00E0563C" w:rsidP="00EC00F6">
      <w:pPr>
        <w:pStyle w:val="NoSpacing"/>
        <w:autoSpaceDE w:val="0"/>
        <w:autoSpaceDN w:val="0"/>
        <w:adjustRightInd w:val="0"/>
        <w:ind w:left="1440"/>
        <w:rPr>
          <w:del w:id="622" w:author="Leslie Mallinger" w:date="2013-07-03T16:57:00Z"/>
          <w:rFonts w:ascii="CMR10" w:hAnsi="CMR10" w:cs="CMR10"/>
          <w:color w:val="76923C" w:themeColor="accent3" w:themeShade="BF"/>
        </w:rPr>
      </w:pPr>
      <w:del w:id="623" w:author="Leslie Mallinger" w:date="2013-07-03T16:57:00Z">
        <w:r w:rsidDel="008001EB">
          <w:delText xml:space="preserve"> or in the </w:delText>
        </w:r>
        <w:r w:rsidDel="008001EB">
          <w:rPr>
            <w:b/>
          </w:rPr>
          <w:delText>Distribu</w:delText>
        </w:r>
        <w:r w:rsidR="00B4724C" w:rsidDel="008001EB">
          <w:rPr>
            <w:b/>
          </w:rPr>
          <w:delText>t</w:delText>
        </w:r>
        <w:r w:rsidDel="008001EB">
          <w:rPr>
            <w:b/>
          </w:rPr>
          <w:delText>ions of disease characteristics at diagnosis</w:delText>
        </w:r>
        <w:r w:rsidDel="008001EB">
          <w:delText xml:space="preserve"> section.</w:delText>
        </w:r>
      </w:del>
    </w:p>
    <w:p w14:paraId="026AC1A1" w14:textId="77777777" w:rsidR="00B4318C" w:rsidRPr="00B4318C" w:rsidRDefault="00B4318C" w:rsidP="00EC00F6">
      <w:pPr>
        <w:pStyle w:val="NoSpacing"/>
        <w:autoSpaceDE w:val="0"/>
        <w:autoSpaceDN w:val="0"/>
        <w:adjustRightInd w:val="0"/>
        <w:ind w:left="1440"/>
      </w:pPr>
    </w:p>
    <w:p w14:paraId="44062AE2" w14:textId="6C67D9C9" w:rsidR="00E47598" w:rsidRPr="00EE58A1" w:rsidRDefault="0010237A" w:rsidP="00EE58A1">
      <w:pPr>
        <w:pStyle w:val="Heading1"/>
      </w:pPr>
      <w:r w:rsidRPr="00E27BE8">
        <w:t>OTHER-CAUSE MORTALITY ESTIMATION</w:t>
      </w:r>
    </w:p>
    <w:p w14:paraId="619E9D3D" w14:textId="50F1BA6E" w:rsidR="00B43480" w:rsidRPr="00041A96" w:rsidRDefault="007F6D7B" w:rsidP="00041A96">
      <w:pPr>
        <w:pStyle w:val="Heading2"/>
      </w:pPr>
      <w:r w:rsidRPr="00C92AA8">
        <w:t>Ti</w:t>
      </w:r>
      <w:r>
        <w:t xml:space="preserve">me from </w:t>
      </w:r>
      <w:r w:rsidR="00C131C8">
        <w:t>study start</w:t>
      </w:r>
      <w:r>
        <w:t xml:space="preserve"> to other-cause death</w:t>
      </w:r>
    </w:p>
    <w:p w14:paraId="4BFCDF35" w14:textId="403D4596" w:rsidR="00041A96" w:rsidDel="000156E4" w:rsidRDefault="00B656A8" w:rsidP="009824EF">
      <w:pPr>
        <w:pStyle w:val="Heading4"/>
        <w:rPr>
          <w:del w:id="624" w:author="Leslie Mallinger" w:date="2013-07-03T16:58:00Z"/>
        </w:rPr>
      </w:pPr>
      <w:del w:id="625" w:author="Leslie Mallinger" w:date="2013-07-03T16:58:00Z">
        <w:r w:rsidDel="000156E4">
          <w:delText>Time at which to begin possibility of other-cause death</w:delText>
        </w:r>
      </w:del>
    </w:p>
    <w:p w14:paraId="511FD309" w14:textId="0703F9B1" w:rsidR="00B656A8" w:rsidDel="000156E4" w:rsidRDefault="00B43480" w:rsidP="00AD6C3B">
      <w:pPr>
        <w:autoSpaceDE w:val="0"/>
        <w:autoSpaceDN w:val="0"/>
        <w:adjustRightInd w:val="0"/>
        <w:spacing w:after="0" w:line="240" w:lineRule="auto"/>
        <w:rPr>
          <w:del w:id="626" w:author="Leslie Mallinger" w:date="2013-07-03T16:58:00Z"/>
          <w:rFonts w:ascii="CMR10" w:hAnsi="CMR10" w:cs="CMR10"/>
          <w:color w:val="76923C" w:themeColor="accent3" w:themeShade="BF"/>
        </w:rPr>
      </w:pPr>
      <w:del w:id="627" w:author="Leslie Mallinger" w:date="2013-07-03T16:58:00Z">
        <w:r w:rsidRPr="004D4716" w:rsidDel="000156E4">
          <w:rPr>
            <w:rFonts w:ascii="CMR10" w:hAnsi="CMR10" w:cs="CMR10"/>
            <w:color w:val="76923C" w:themeColor="accent3" w:themeShade="BF"/>
          </w:rPr>
          <w:delText>{?</w:delText>
        </w:r>
        <w:r w:rsidDel="000156E4">
          <w:rPr>
            <w:rFonts w:ascii="CMR10" w:hAnsi="CMR10" w:cs="CMR10"/>
            <w:color w:val="76923C" w:themeColor="accent3" w:themeShade="BF"/>
          </w:rPr>
          <w:delText xml:space="preserve"> </w:delText>
        </w:r>
        <w:r w:rsidR="00452F35" w:rsidDel="000156E4">
          <w:rPr>
            <w:rFonts w:ascii="CMR10" w:hAnsi="CMR10" w:cs="CMR10"/>
            <w:color w:val="76923C" w:themeColor="accent3" w:themeShade="BF"/>
          </w:rPr>
          <w:delText>S</w:delText>
        </w:r>
        <w:r w:rsidR="00B656A8" w:rsidDel="000156E4">
          <w:rPr>
            <w:rFonts w:ascii="CMR10" w:hAnsi="CMR10" w:cs="CMR10"/>
            <w:color w:val="76923C" w:themeColor="accent3" w:themeShade="BF"/>
          </w:rPr>
          <w:delText xml:space="preserve">tatistics for time from </w:delText>
        </w:r>
        <w:r w:rsidR="00452F35" w:rsidDel="000156E4">
          <w:rPr>
            <w:rFonts w:ascii="CMR10" w:hAnsi="CMR10" w:cs="CMR10"/>
            <w:color w:val="76923C" w:themeColor="accent3" w:themeShade="BF"/>
          </w:rPr>
          <w:delText xml:space="preserve">study start </w:delText>
        </w:r>
        <w:r w:rsidR="00B656A8" w:rsidDel="000156E4">
          <w:rPr>
            <w:rFonts w:ascii="CMR10" w:hAnsi="CMR10" w:cs="CMR10"/>
            <w:color w:val="76923C" w:themeColor="accent3" w:themeShade="BF"/>
          </w:rPr>
          <w:delText>to disease incidence are</w:delText>
        </w:r>
        <w:r w:rsidR="00452F35" w:rsidDel="000156E4">
          <w:rPr>
            <w:rFonts w:ascii="CMR10" w:hAnsi="CMR10" w:cs="CMR10"/>
            <w:color w:val="76923C" w:themeColor="accent3" w:themeShade="BF"/>
          </w:rPr>
          <w:delText xml:space="preserve"> often</w:delText>
        </w:r>
        <w:r w:rsidR="00B656A8" w:rsidDel="000156E4">
          <w:rPr>
            <w:rFonts w:ascii="CMR10" w:hAnsi="CMR10" w:cs="CMR10"/>
            <w:color w:val="76923C" w:themeColor="accent3" w:themeShade="BF"/>
          </w:rPr>
          <w:delText xml:space="preserve"> reported in the absence of other-cause death. In this case, the user may delay the possibility of other-cause death until completion of the original study period.</w:delText>
        </w:r>
      </w:del>
    </w:p>
    <w:p w14:paraId="270E072D" w14:textId="3E8EB333" w:rsidR="00B656A8" w:rsidDel="000156E4" w:rsidRDefault="00B656A8" w:rsidP="00AD6C3B">
      <w:pPr>
        <w:autoSpaceDE w:val="0"/>
        <w:autoSpaceDN w:val="0"/>
        <w:adjustRightInd w:val="0"/>
        <w:spacing w:after="0" w:line="240" w:lineRule="auto"/>
        <w:rPr>
          <w:del w:id="628" w:author="Leslie Mallinger" w:date="2013-07-03T16:58:00Z"/>
          <w:rFonts w:ascii="CMR10" w:hAnsi="CMR10" w:cs="CMR10"/>
          <w:color w:val="76923C" w:themeColor="accent3" w:themeShade="BF"/>
        </w:rPr>
      </w:pPr>
    </w:p>
    <w:p w14:paraId="4F477B90" w14:textId="002222FB" w:rsidR="00B43480" w:rsidDel="000156E4" w:rsidRDefault="00B656A8" w:rsidP="00AD6C3B">
      <w:pPr>
        <w:autoSpaceDE w:val="0"/>
        <w:autoSpaceDN w:val="0"/>
        <w:adjustRightInd w:val="0"/>
        <w:spacing w:after="0" w:line="240" w:lineRule="auto"/>
        <w:rPr>
          <w:del w:id="629" w:author="Leslie Mallinger" w:date="2013-07-03T16:58:00Z"/>
          <w:rFonts w:ascii="CMR10" w:hAnsi="CMR10" w:cs="CMR10"/>
          <w:color w:val="76923C" w:themeColor="accent3" w:themeShade="BF"/>
        </w:rPr>
      </w:pPr>
      <w:del w:id="630" w:author="Leslie Mallinger" w:date="2013-07-03T16:58:00Z">
        <w:r w:rsidDel="000156E4">
          <w:rPr>
            <w:rFonts w:ascii="CMR10" w:hAnsi="CMR10" w:cs="CMR10"/>
            <w:color w:val="76923C" w:themeColor="accent3" w:themeShade="BF"/>
          </w:rPr>
          <w:delText xml:space="preserve">In the default dataset, for example, time to disease incidence was </w:delText>
        </w:r>
        <w:r w:rsidR="00452F35" w:rsidDel="000156E4">
          <w:rPr>
            <w:rFonts w:ascii="CMR10" w:hAnsi="CMR10" w:cs="CMR10"/>
            <w:color w:val="76923C" w:themeColor="accent3" w:themeShade="BF"/>
          </w:rPr>
          <w:delText xml:space="preserve">measured </w:delText>
        </w:r>
        <w:r w:rsidDel="000156E4">
          <w:rPr>
            <w:rFonts w:ascii="CMR10" w:hAnsi="CMR10" w:cs="CMR10"/>
            <w:color w:val="76923C" w:themeColor="accent3" w:themeShade="BF"/>
          </w:rPr>
          <w:delText xml:space="preserve">using 4-year incidence-free survival </w:delText>
        </w:r>
        <w:r w:rsidR="00452F35" w:rsidDel="000156E4">
          <w:rPr>
            <w:rFonts w:ascii="CMR10" w:hAnsi="CMR10" w:cs="CMR10"/>
            <w:color w:val="76923C" w:themeColor="accent3" w:themeShade="BF"/>
          </w:rPr>
          <w:delText xml:space="preserve">in </w:delText>
        </w:r>
        <w:r w:rsidDel="000156E4">
          <w:rPr>
            <w:rFonts w:ascii="CMR10" w:hAnsi="CMR10" w:cs="CMR10"/>
            <w:color w:val="76923C" w:themeColor="accent3" w:themeShade="BF"/>
          </w:rPr>
          <w:delText xml:space="preserve">a 4-year study </w:delText>
        </w:r>
        <w:r w:rsidR="00505E6A" w:rsidDel="000156E4">
          <w:rPr>
            <w:rFonts w:ascii="CMR10" w:hAnsi="CMR10" w:cs="CMR10"/>
            <w:color w:val="76923C" w:themeColor="accent3" w:themeShade="BF"/>
          </w:rPr>
          <w:delText>in which other-cause deaths during those 4 years were not censored in the computation of the incidence-free survival statistic.</w:delText>
        </w:r>
        <w:r w:rsidDel="000156E4">
          <w:rPr>
            <w:rFonts w:ascii="CMR10" w:hAnsi="CMR10" w:cs="CMR10"/>
            <w:color w:val="76923C" w:themeColor="accent3" w:themeShade="BF"/>
          </w:rPr>
          <w:delText xml:space="preserve"> Therefore, CANTRANce should begin modeling other-cause death 4 years after study entry rather than at time 0.</w:delText>
        </w:r>
        <w:r w:rsidR="00B43480" w:rsidDel="000156E4">
          <w:rPr>
            <w:rFonts w:ascii="CMR10" w:hAnsi="CMR10" w:cs="CMR10"/>
            <w:color w:val="76923C" w:themeColor="accent3" w:themeShade="BF"/>
          </w:rPr>
          <w:delText>}</w:delText>
        </w:r>
      </w:del>
    </w:p>
    <w:p w14:paraId="045C2E04" w14:textId="16001780" w:rsidR="00B43480" w:rsidDel="000156E4" w:rsidRDefault="00B43480" w:rsidP="00AD6C3B">
      <w:pPr>
        <w:autoSpaceDE w:val="0"/>
        <w:autoSpaceDN w:val="0"/>
        <w:adjustRightInd w:val="0"/>
        <w:spacing w:after="0" w:line="240" w:lineRule="auto"/>
        <w:rPr>
          <w:del w:id="631" w:author="Leslie Mallinger" w:date="2013-07-03T16:58:00Z"/>
          <w:rFonts w:ascii="CMR10" w:hAnsi="CMR10" w:cs="CMR10"/>
          <w:b/>
          <w:color w:val="4F81BD" w:themeColor="accent1"/>
        </w:rPr>
      </w:pPr>
      <w:del w:id="632" w:author="Leslie Mallinger" w:date="2013-07-03T16:58:00Z">
        <w:r w:rsidDel="000156E4">
          <w:rPr>
            <w:rFonts w:ascii="CMR10" w:hAnsi="CMR10" w:cs="CMR10"/>
            <w:b/>
            <w:color w:val="4F81BD" w:themeColor="accent1"/>
          </w:rPr>
          <w:delText>[</w:delText>
        </w:r>
        <w:r w:rsidR="00B656A8" w:rsidDel="000156E4">
          <w:rPr>
            <w:rFonts w:ascii="CMR10" w:hAnsi="CMR10" w:cs="CMR10"/>
            <w:b/>
            <w:color w:val="4F81BD" w:themeColor="accent1"/>
          </w:rPr>
          <w:delText>Numeric</w:delText>
        </w:r>
        <w:r w:rsidDel="000156E4">
          <w:rPr>
            <w:rFonts w:ascii="CMR10" w:hAnsi="CMR10" w:cs="CMR10"/>
            <w:b/>
            <w:color w:val="4F81BD" w:themeColor="accent1"/>
          </w:rPr>
          <w:delText>]</w:delText>
        </w:r>
      </w:del>
    </w:p>
    <w:p w14:paraId="202F2C25" w14:textId="34C94B7F" w:rsidR="000513E3" w:rsidDel="000156E4" w:rsidRDefault="000513E3" w:rsidP="00AD6C3B">
      <w:pPr>
        <w:autoSpaceDE w:val="0"/>
        <w:autoSpaceDN w:val="0"/>
        <w:adjustRightInd w:val="0"/>
        <w:spacing w:after="0" w:line="240" w:lineRule="auto"/>
        <w:rPr>
          <w:del w:id="633" w:author="Leslie Mallinger" w:date="2013-07-03T16:58:00Z"/>
          <w:rFonts w:ascii="CMR10" w:hAnsi="CMR10" w:cs="CMR10"/>
          <w:b/>
        </w:rPr>
      </w:pPr>
      <w:del w:id="634" w:author="Leslie Mallinger" w:date="2013-07-03T16:58:00Z">
        <w:r w:rsidDel="000156E4">
          <w:rPr>
            <w:rFonts w:ascii="CMR10" w:hAnsi="CMR10" w:cs="CMR10"/>
            <w:b/>
          </w:rPr>
          <w:delText xml:space="preserve">${ocd_start_time} </w:delText>
        </w:r>
      </w:del>
    </w:p>
    <w:p w14:paraId="4CBD5A03" w14:textId="34390CC3" w:rsidR="000513E3" w:rsidRPr="00E3154A" w:rsidDel="000156E4" w:rsidRDefault="000513E3" w:rsidP="00D818E5">
      <w:pPr>
        <w:pStyle w:val="NoSpacing"/>
        <w:numPr>
          <w:ilvl w:val="0"/>
          <w:numId w:val="29"/>
        </w:numPr>
        <w:rPr>
          <w:del w:id="635" w:author="Leslie Mallinger" w:date="2013-07-03T16:58:00Z"/>
        </w:rPr>
      </w:pPr>
      <w:del w:id="636" w:author="Leslie Mallinger" w:date="2013-07-03T16:58:00Z">
        <w:r w:rsidDel="000156E4">
          <w:delText>Numeric</w:delText>
        </w:r>
      </w:del>
    </w:p>
    <w:p w14:paraId="17330560" w14:textId="163A0DA0" w:rsidR="000513E3" w:rsidDel="000156E4" w:rsidRDefault="000513E3" w:rsidP="00D818E5">
      <w:pPr>
        <w:pStyle w:val="NoSpacing"/>
        <w:numPr>
          <w:ilvl w:val="0"/>
          <w:numId w:val="29"/>
        </w:numPr>
        <w:rPr>
          <w:del w:id="637" w:author="Leslie Mallinger" w:date="2013-07-03T16:58:00Z"/>
        </w:rPr>
      </w:pPr>
      <w:del w:id="638" w:author="Leslie Mallinger" w:date="2013-07-03T16:58:00Z">
        <w:r w:rsidRPr="0083725A" w:rsidDel="000156E4">
          <w:delText>Defau</w:delText>
        </w:r>
        <w:r w:rsidDel="000156E4">
          <w:delText>lt=4</w:delText>
        </w:r>
      </w:del>
    </w:p>
    <w:p w14:paraId="14521657" w14:textId="6D689B8F" w:rsidR="00104C55" w:rsidRPr="0083725A" w:rsidDel="000156E4" w:rsidRDefault="00104C55" w:rsidP="00D818E5">
      <w:pPr>
        <w:pStyle w:val="NoSpacing"/>
        <w:numPr>
          <w:ilvl w:val="0"/>
          <w:numId w:val="29"/>
        </w:numPr>
        <w:rPr>
          <w:del w:id="639" w:author="Leslie Mallinger" w:date="2013-07-03T16:58:00Z"/>
        </w:rPr>
      </w:pPr>
      <w:del w:id="640" w:author="Leslie Mallinger" w:date="2013-07-03T16:58:00Z">
        <w:r w:rsidDel="000156E4">
          <w:delText>Range=[0, 50]</w:delText>
        </w:r>
      </w:del>
    </w:p>
    <w:p w14:paraId="63096073" w14:textId="77777777" w:rsidR="009824EF" w:rsidRDefault="00606112" w:rsidP="009824EF">
      <w:pPr>
        <w:pStyle w:val="Heading4"/>
      </w:pPr>
      <w:r>
        <w:t>Hazard ratio for other-cause death compared to general population</w:t>
      </w:r>
    </w:p>
    <w:p w14:paraId="0FA74837" w14:textId="5984D265" w:rsidR="00415158" w:rsidRDefault="00BA4CE0" w:rsidP="00AD6C3B">
      <w:pPr>
        <w:autoSpaceDE w:val="0"/>
        <w:autoSpaceDN w:val="0"/>
        <w:adjustRightInd w:val="0"/>
        <w:spacing w:after="0" w:line="240" w:lineRule="auto"/>
        <w:rPr>
          <w:rFonts w:ascii="CMR10" w:hAnsi="CMR10" w:cs="CMR10"/>
          <w:color w:val="76923C" w:themeColor="accent3" w:themeShade="BF"/>
        </w:rPr>
      </w:pPr>
      <w:r w:rsidRPr="004D4716">
        <w:rPr>
          <w:rFonts w:ascii="CMR10" w:hAnsi="CMR10" w:cs="CMR10"/>
          <w:color w:val="76923C" w:themeColor="accent3" w:themeShade="BF"/>
        </w:rPr>
        <w:t>{?</w:t>
      </w:r>
      <w:r>
        <w:rPr>
          <w:rFonts w:ascii="CMR10" w:hAnsi="CMR10" w:cs="CMR10"/>
          <w:color w:val="76923C" w:themeColor="accent3" w:themeShade="BF"/>
        </w:rPr>
        <w:t xml:space="preserve"> For a typical population, time to other-cause death is approximated using US cohort life tables matched to each individual by sex and year of birth. If the study population is thought to be healthier or less healthy than the US population</w:t>
      </w:r>
      <w:del w:id="641" w:author="Leslie Mallinger" w:date="2013-07-03T16:58:00Z">
        <w:r w:rsidDel="000156E4">
          <w:rPr>
            <w:rFonts w:ascii="CMR10" w:hAnsi="CMR10" w:cs="CMR10"/>
            <w:color w:val="76923C" w:themeColor="accent3" w:themeShade="BF"/>
          </w:rPr>
          <w:delText>, or if treatment is expected to alter the risk of other-cause death</w:delText>
        </w:r>
      </w:del>
      <w:r>
        <w:rPr>
          <w:rFonts w:ascii="CMR10" w:hAnsi="CMR10" w:cs="CMR10"/>
          <w:color w:val="76923C" w:themeColor="accent3" w:themeShade="BF"/>
        </w:rPr>
        <w:t>, the user can specify a hazard ratio to adjust the life table-based survival estimates.</w:t>
      </w:r>
      <w:r w:rsidR="005B6078">
        <w:rPr>
          <w:rFonts w:ascii="CMR10" w:hAnsi="CMR10" w:cs="CMR10"/>
          <w:color w:val="76923C" w:themeColor="accent3" w:themeShade="BF"/>
        </w:rPr>
        <w:t xml:space="preserve"> This input may be left blank.</w:t>
      </w:r>
      <w:r>
        <w:rPr>
          <w:rFonts w:ascii="CMR10" w:hAnsi="CMR10" w:cs="CMR10"/>
          <w:color w:val="76923C" w:themeColor="accent3" w:themeShade="BF"/>
        </w:rPr>
        <w:t>}</w:t>
      </w:r>
    </w:p>
    <w:p w14:paraId="03CFCF89" w14:textId="28841539" w:rsidR="00415158" w:rsidRPr="00415158" w:rsidRDefault="00415158" w:rsidP="00AD6C3B">
      <w:pPr>
        <w:autoSpaceDE w:val="0"/>
        <w:autoSpaceDN w:val="0"/>
        <w:adjustRightInd w:val="0"/>
        <w:spacing w:after="0" w:line="240" w:lineRule="auto"/>
        <w:rPr>
          <w:rFonts w:ascii="CMR10" w:hAnsi="CMR10" w:cs="CMR10"/>
          <w:color w:val="76923C" w:themeColor="accent3" w:themeShade="BF"/>
        </w:rPr>
      </w:pPr>
      <w:r>
        <w:rPr>
          <w:rFonts w:ascii="CMR10" w:hAnsi="CMR10" w:cs="CMR10"/>
          <w:b/>
          <w:color w:val="4F81BD" w:themeColor="accent1"/>
        </w:rPr>
        <w:t>[</w:t>
      </w:r>
      <w:del w:id="642" w:author="Leslie Mallinger" w:date="2013-07-03T16:58:00Z">
        <w:r w:rsidDel="009C6702">
          <w:rPr>
            <w:rFonts w:ascii="CMR10" w:hAnsi="CMR10" w:cs="CMR10"/>
            <w:b/>
            <w:color w:val="4F81BD" w:themeColor="accent1"/>
          </w:rPr>
          <w:delText>Table</w:delText>
        </w:r>
      </w:del>
      <w:ins w:id="643" w:author="Leslie Mallinger" w:date="2013-07-03T16:58:00Z">
        <w:r w:rsidR="009C6702">
          <w:rPr>
            <w:rFonts w:ascii="CMR10" w:hAnsi="CMR10" w:cs="CMR10"/>
            <w:b/>
            <w:color w:val="4F81BD" w:themeColor="accent1"/>
          </w:rPr>
          <w:t>Numeric</w:t>
        </w:r>
      </w:ins>
      <w:r>
        <w:rPr>
          <w:rFonts w:ascii="CMR10" w:hAnsi="CMR10" w:cs="CMR10"/>
          <w:b/>
          <w:color w:val="4F81BD" w:themeColor="accent1"/>
        </w:rPr>
        <w:t>]</w:t>
      </w:r>
    </w:p>
    <w:p w14:paraId="798DB061" w14:textId="50D32FD6" w:rsidR="00E25148" w:rsidDel="00120375" w:rsidRDefault="00415158" w:rsidP="00AD6C3B">
      <w:pPr>
        <w:autoSpaceDE w:val="0"/>
        <w:autoSpaceDN w:val="0"/>
        <w:adjustRightInd w:val="0"/>
        <w:spacing w:after="0" w:line="240" w:lineRule="auto"/>
        <w:ind w:hanging="18"/>
        <w:rPr>
          <w:del w:id="644" w:author="Leslie Mallinger" w:date="2013-07-03T16:59:00Z"/>
          <w:color w:val="C0504D" w:themeColor="accent2"/>
        </w:rPr>
      </w:pPr>
      <w:r>
        <w:rPr>
          <w:color w:val="C0504D" w:themeColor="accent2"/>
        </w:rPr>
        <w:t xml:space="preserve">{Entry instructions: </w:t>
      </w:r>
      <w:r w:rsidRPr="00127E19">
        <w:rPr>
          <w:color w:val="C0504D" w:themeColor="accent2"/>
        </w:rPr>
        <w:t xml:space="preserve">Enter </w:t>
      </w:r>
      <w:del w:id="645" w:author="Leslie Mallinger" w:date="2013-07-03T16:58:00Z">
        <w:r w:rsidRPr="00127E19" w:rsidDel="002B266F">
          <w:rPr>
            <w:color w:val="C0504D" w:themeColor="accent2"/>
          </w:rPr>
          <w:delText>a</w:delText>
        </w:r>
        <w:r w:rsidDel="002B266F">
          <w:rPr>
            <w:color w:val="C0504D" w:themeColor="accent2"/>
          </w:rPr>
          <w:delText xml:space="preserve"> </w:delText>
        </w:r>
        <w:r w:rsidR="00D66E27" w:rsidDel="002B266F">
          <w:rPr>
            <w:color w:val="C0504D" w:themeColor="accent2"/>
          </w:rPr>
          <w:delText xml:space="preserve">2-column </w:delText>
        </w:r>
        <w:r w:rsidDel="002B266F">
          <w:rPr>
            <w:color w:val="C0504D" w:themeColor="accent2"/>
          </w:rPr>
          <w:delText>table</w:delText>
        </w:r>
      </w:del>
      <w:ins w:id="646" w:author="Leslie Mallinger" w:date="2013-07-03T16:58:00Z">
        <w:r w:rsidR="002B266F">
          <w:rPr>
            <w:color w:val="C0504D" w:themeColor="accent2"/>
          </w:rPr>
          <w:t>a</w:t>
        </w:r>
      </w:ins>
      <w:del w:id="647" w:author="Leslie Mallinger" w:date="2013-07-03T16:58:00Z">
        <w:r w:rsidDel="002B266F">
          <w:rPr>
            <w:color w:val="C0504D" w:themeColor="accent2"/>
          </w:rPr>
          <w:delText xml:space="preserve"> describing</w:delText>
        </w:r>
      </w:del>
      <w:r>
        <w:rPr>
          <w:color w:val="C0504D" w:themeColor="accent2"/>
        </w:rPr>
        <w:t xml:space="preserve"> </w:t>
      </w:r>
      <w:r w:rsidR="00D66E27">
        <w:rPr>
          <w:color w:val="C0504D" w:themeColor="accent2"/>
        </w:rPr>
        <w:t>hazard ratio</w:t>
      </w:r>
      <w:del w:id="648" w:author="Leslie Mallinger" w:date="2013-07-03T16:58:00Z">
        <w:r w:rsidR="00D66E27" w:rsidDel="002B266F">
          <w:rPr>
            <w:color w:val="C0504D" w:themeColor="accent2"/>
          </w:rPr>
          <w:delText>s</w:delText>
        </w:r>
      </w:del>
      <w:r w:rsidR="00D66E27">
        <w:rPr>
          <w:color w:val="C0504D" w:themeColor="accent2"/>
        </w:rPr>
        <w:t xml:space="preserve"> for other-cause death from time of </w:t>
      </w:r>
      <w:del w:id="649" w:author="Leslie Mallinger" w:date="2013-07-03T16:58:00Z">
        <w:r w:rsidR="00C131C8" w:rsidDel="002B266F">
          <w:rPr>
            <w:color w:val="C0504D" w:themeColor="accent2"/>
          </w:rPr>
          <w:delText>study start</w:delText>
        </w:r>
      </w:del>
      <w:ins w:id="650" w:author="Leslie Mallinger" w:date="2013-07-03T16:58:00Z">
        <w:r w:rsidR="002B266F">
          <w:rPr>
            <w:color w:val="C0504D" w:themeColor="accent2"/>
          </w:rPr>
          <w:t>clinical incidence</w:t>
        </w:r>
      </w:ins>
      <w:r w:rsidR="00D66E27">
        <w:rPr>
          <w:color w:val="C0504D" w:themeColor="accent2"/>
        </w:rPr>
        <w:t xml:space="preserve">. </w:t>
      </w:r>
      <w:del w:id="651" w:author="Leslie Mallinger" w:date="2013-07-03T16:59:00Z">
        <w:r w:rsidR="00D66E27" w:rsidDel="00120375">
          <w:rPr>
            <w:color w:val="C0504D" w:themeColor="accent2"/>
          </w:rPr>
          <w:delText xml:space="preserve">The first column, </w:delText>
        </w:r>
        <w:r w:rsidR="00D66E27" w:rsidDel="00120375">
          <w:rPr>
            <w:i/>
            <w:color w:val="C0504D" w:themeColor="accent2"/>
          </w:rPr>
          <w:delText>rx</w:delText>
        </w:r>
        <w:r w:rsidR="00D66E27" w:rsidDel="00120375">
          <w:rPr>
            <w:color w:val="C0504D" w:themeColor="accent2"/>
          </w:rPr>
          <w:delText xml:space="preserve">, should be 0 for </w:delText>
        </w:r>
        <w:r w:rsidR="00C131C8" w:rsidDel="00120375">
          <w:rPr>
            <w:color w:val="C0504D" w:themeColor="accent2"/>
          </w:rPr>
          <w:delText xml:space="preserve">individuals who did not receive </w:delText>
        </w:r>
        <w:r w:rsidR="00C131C8" w:rsidDel="00120375">
          <w:rPr>
            <w:color w:val="C0504D" w:themeColor="accent2"/>
          </w:rPr>
          <w:lastRenderedPageBreak/>
          <w:delText>preventive intervention and 1 for those who did</w:delText>
        </w:r>
        <w:r w:rsidR="00D66E27" w:rsidDel="00120375">
          <w:rPr>
            <w:color w:val="C0504D" w:themeColor="accent2"/>
          </w:rPr>
          <w:delText xml:space="preserve">. The second, </w:delText>
        </w:r>
        <w:r w:rsidR="00D66E27" w:rsidDel="00120375">
          <w:rPr>
            <w:i/>
            <w:color w:val="C0504D" w:themeColor="accent2"/>
          </w:rPr>
          <w:delText>HR</w:delText>
        </w:r>
        <w:r w:rsidR="00D66E27" w:rsidDel="00120375">
          <w:rPr>
            <w:color w:val="C0504D" w:themeColor="accent2"/>
          </w:rPr>
          <w:delText xml:space="preserve">, should give the appropriate hazard ratio for each </w:delText>
        </w:r>
        <w:r w:rsidR="003F3758" w:rsidDel="00120375">
          <w:rPr>
            <w:color w:val="C0504D" w:themeColor="accent2"/>
          </w:rPr>
          <w:delText>trial arm</w:delText>
        </w:r>
        <w:r w:rsidR="00D66E27" w:rsidDel="00120375">
          <w:rPr>
            <w:color w:val="C0504D" w:themeColor="accent2"/>
          </w:rPr>
          <w:delText>.</w:delText>
        </w:r>
      </w:del>
    </w:p>
    <w:p w14:paraId="64A9A0F9" w14:textId="50DF05C6" w:rsidR="00E25148" w:rsidDel="00120375" w:rsidRDefault="00E25148" w:rsidP="00AD6C3B">
      <w:pPr>
        <w:autoSpaceDE w:val="0"/>
        <w:autoSpaceDN w:val="0"/>
        <w:adjustRightInd w:val="0"/>
        <w:spacing w:after="0" w:line="240" w:lineRule="auto"/>
        <w:ind w:hanging="18"/>
        <w:rPr>
          <w:del w:id="652" w:author="Leslie Mallinger" w:date="2013-07-03T16:59:00Z"/>
          <w:color w:val="C0504D" w:themeColor="accent2"/>
        </w:rPr>
      </w:pPr>
    </w:p>
    <w:p w14:paraId="16ED5F63" w14:textId="77777777" w:rsidR="00120375" w:rsidRDefault="00120375" w:rsidP="00120375">
      <w:pPr>
        <w:autoSpaceDE w:val="0"/>
        <w:autoSpaceDN w:val="0"/>
        <w:adjustRightInd w:val="0"/>
        <w:spacing w:after="0" w:line="240" w:lineRule="auto"/>
        <w:ind w:left="-18"/>
        <w:rPr>
          <w:ins w:id="653" w:author="Leslie Mallinger" w:date="2013-07-03T16:59:00Z"/>
          <w:color w:val="C0504D" w:themeColor="accent2"/>
        </w:rPr>
      </w:pPr>
    </w:p>
    <w:p w14:paraId="2B71265E" w14:textId="77777777" w:rsidR="00120375" w:rsidRDefault="00120375" w:rsidP="00120375">
      <w:pPr>
        <w:autoSpaceDE w:val="0"/>
        <w:autoSpaceDN w:val="0"/>
        <w:adjustRightInd w:val="0"/>
        <w:spacing w:after="0" w:line="240" w:lineRule="auto"/>
        <w:ind w:left="-18"/>
        <w:rPr>
          <w:ins w:id="654" w:author="Leslie Mallinger" w:date="2013-07-03T16:59:00Z"/>
          <w:color w:val="C0504D" w:themeColor="accent2"/>
        </w:rPr>
      </w:pPr>
    </w:p>
    <w:p w14:paraId="4836807A" w14:textId="4B08E9A2" w:rsidR="00415158" w:rsidRDefault="00E25148" w:rsidP="00120375">
      <w:pPr>
        <w:autoSpaceDE w:val="0"/>
        <w:autoSpaceDN w:val="0"/>
        <w:adjustRightInd w:val="0"/>
        <w:spacing w:after="0" w:line="240" w:lineRule="auto"/>
        <w:ind w:left="-18"/>
        <w:rPr>
          <w:color w:val="C0504D" w:themeColor="accent2"/>
        </w:rPr>
      </w:pPr>
      <w:r>
        <w:rPr>
          <w:color w:val="C0504D" w:themeColor="accent2"/>
        </w:rPr>
        <w:t xml:space="preserve">For example, </w:t>
      </w:r>
      <w:ins w:id="655" w:author="Leslie Mallinger" w:date="2013-07-03T17:00:00Z">
        <w:r w:rsidR="006A1BE0">
          <w:rPr>
            <w:color w:val="C0504D" w:themeColor="accent2"/>
          </w:rPr>
          <w:t xml:space="preserve">a </w:t>
        </w:r>
      </w:ins>
      <w:del w:id="656" w:author="Leslie Mallinger" w:date="2013-07-03T17:00:00Z">
        <w:r w:rsidDel="006A1BE0">
          <w:rPr>
            <w:color w:val="C0504D" w:themeColor="accent2"/>
          </w:rPr>
          <w:delText xml:space="preserve">the default </w:delText>
        </w:r>
      </w:del>
      <w:del w:id="657" w:author="Leslie Mallinger" w:date="2013-07-03T16:59:00Z">
        <w:r w:rsidDel="00120375">
          <w:rPr>
            <w:color w:val="C0504D" w:themeColor="accent2"/>
          </w:rPr>
          <w:delText xml:space="preserve">table </w:delText>
        </w:r>
      </w:del>
      <w:ins w:id="658" w:author="Leslie Mallinger" w:date="2013-07-03T16:59:00Z">
        <w:r w:rsidR="00120375">
          <w:rPr>
            <w:color w:val="C0504D" w:themeColor="accent2"/>
          </w:rPr>
          <w:t xml:space="preserve">value </w:t>
        </w:r>
      </w:ins>
      <w:ins w:id="659" w:author="Leslie Mallinger" w:date="2013-07-03T17:00:00Z">
        <w:r w:rsidR="006A1BE0">
          <w:rPr>
            <w:color w:val="C0504D" w:themeColor="accent2"/>
          </w:rPr>
          <w:t xml:space="preserve">of 0.7 </w:t>
        </w:r>
      </w:ins>
      <w:r>
        <w:rPr>
          <w:color w:val="C0504D" w:themeColor="accent2"/>
        </w:rPr>
        <w:t>indicates that the study population</w:t>
      </w:r>
      <w:del w:id="660" w:author="Leslie Mallinger" w:date="2013-07-03T16:59:00Z">
        <w:r w:rsidDel="00120375">
          <w:rPr>
            <w:color w:val="C0504D" w:themeColor="accent2"/>
          </w:rPr>
          <w:delText>,</w:delText>
        </w:r>
      </w:del>
      <w:r>
        <w:rPr>
          <w:color w:val="C0504D" w:themeColor="accent2"/>
        </w:rPr>
        <w:t xml:space="preserve"> </w:t>
      </w:r>
      <w:del w:id="661" w:author="Leslie Mallinger" w:date="2013-07-03T16:59:00Z">
        <w:r w:rsidDel="00120375">
          <w:rPr>
            <w:color w:val="C0504D" w:themeColor="accent2"/>
          </w:rPr>
          <w:delText xml:space="preserve">regardless of trial arm, </w:delText>
        </w:r>
      </w:del>
      <w:r>
        <w:rPr>
          <w:color w:val="C0504D" w:themeColor="accent2"/>
        </w:rPr>
        <w:t xml:space="preserve">is expected to have a risk of other-cause death </w:t>
      </w:r>
      <w:del w:id="662" w:author="Leslie Mallinger" w:date="2013-07-03T16:59:00Z">
        <w:r w:rsidRPr="00120375" w:rsidDel="00120375">
          <w:rPr>
            <w:color w:val="C0504D" w:themeColor="accent2"/>
            <w:highlight w:val="yellow"/>
          </w:rPr>
          <w:delText>70</w:delText>
        </w:r>
      </w:del>
      <w:ins w:id="663" w:author="Leslie Mallinger" w:date="2013-07-03T17:00:00Z">
        <w:r w:rsidR="006A1BE0">
          <w:rPr>
            <w:color w:val="C0504D" w:themeColor="accent2"/>
          </w:rPr>
          <w:t>70</w:t>
        </w:r>
      </w:ins>
      <w:r>
        <w:rPr>
          <w:color w:val="C0504D" w:themeColor="accent2"/>
        </w:rPr>
        <w:t>% that of the US population as a whole.</w:t>
      </w:r>
      <w:r w:rsidR="00415158">
        <w:rPr>
          <w:color w:val="C0504D" w:themeColor="accent2"/>
        </w:rPr>
        <w:t>}</w:t>
      </w:r>
    </w:p>
    <w:p w14:paraId="0DE1A65E" w14:textId="03AC5E7A" w:rsidR="00BA4CE0" w:rsidRDefault="00BA4CE0" w:rsidP="00AD6C3B">
      <w:pPr>
        <w:autoSpaceDE w:val="0"/>
        <w:autoSpaceDN w:val="0"/>
        <w:adjustRightInd w:val="0"/>
        <w:spacing w:after="0" w:line="240" w:lineRule="auto"/>
        <w:rPr>
          <w:rFonts w:ascii="CMR10" w:hAnsi="CMR10" w:cs="CMR10"/>
          <w:b/>
        </w:rPr>
      </w:pPr>
      <w:r>
        <w:rPr>
          <w:rFonts w:ascii="CMR10" w:hAnsi="CMR10" w:cs="CMR10"/>
          <w:b/>
        </w:rPr>
        <w:t>${</w:t>
      </w:r>
      <w:r w:rsidR="00960122">
        <w:rPr>
          <w:rFonts w:ascii="CMR10" w:hAnsi="CMR10" w:cs="CMR10"/>
          <w:b/>
        </w:rPr>
        <w:t>ocd_HR</w:t>
      </w:r>
      <w:r>
        <w:rPr>
          <w:rFonts w:ascii="CMR10" w:hAnsi="CMR10" w:cs="CMR10"/>
          <w:b/>
        </w:rPr>
        <w:t>}</w:t>
      </w:r>
    </w:p>
    <w:p w14:paraId="19C76973" w14:textId="77777777" w:rsidR="004620A5" w:rsidRDefault="004620A5" w:rsidP="004620A5">
      <w:pPr>
        <w:pStyle w:val="NoSpacing"/>
        <w:numPr>
          <w:ilvl w:val="0"/>
          <w:numId w:val="30"/>
        </w:numPr>
        <w:rPr>
          <w:ins w:id="664" w:author="Leslie Mallinger" w:date="2013-07-03T16:59:00Z"/>
        </w:rPr>
      </w:pPr>
      <w:ins w:id="665" w:author="Leslie Mallinger" w:date="2013-07-03T16:59:00Z">
        <w:r w:rsidRPr="00184EF1">
          <w:t>Numeric</w:t>
        </w:r>
      </w:ins>
    </w:p>
    <w:p w14:paraId="122510BC" w14:textId="4AC9DD46" w:rsidR="004620A5" w:rsidRDefault="004620A5" w:rsidP="004620A5">
      <w:pPr>
        <w:pStyle w:val="NoSpacing"/>
        <w:numPr>
          <w:ilvl w:val="0"/>
          <w:numId w:val="30"/>
        </w:numPr>
        <w:rPr>
          <w:ins w:id="666" w:author="Leslie Mallinger" w:date="2013-07-03T16:59:00Z"/>
        </w:rPr>
      </w:pPr>
      <w:ins w:id="667" w:author="Leslie Mallinger" w:date="2013-07-03T16:59:00Z">
        <w:r>
          <w:t>Default=</w:t>
        </w:r>
      </w:ins>
      <w:ins w:id="668" w:author="Leslie Mallinger" w:date="2013-07-03T17:00:00Z">
        <w:r w:rsidR="006A1BE0">
          <w:t>1</w:t>
        </w:r>
      </w:ins>
    </w:p>
    <w:p w14:paraId="32FFB95D" w14:textId="11501863" w:rsidR="004620A5" w:rsidRPr="00184EF1" w:rsidRDefault="008C1FA6" w:rsidP="004620A5">
      <w:pPr>
        <w:pStyle w:val="NoSpacing"/>
        <w:numPr>
          <w:ilvl w:val="0"/>
          <w:numId w:val="30"/>
        </w:numPr>
        <w:rPr>
          <w:ins w:id="669" w:author="Leslie Mallinger" w:date="2013-07-03T16:59:00Z"/>
        </w:rPr>
      </w:pPr>
      <w:ins w:id="670" w:author="Leslie Mallinger" w:date="2013-07-03T16:59:00Z">
        <w:r>
          <w:t>Range=[</w:t>
        </w:r>
      </w:ins>
      <w:ins w:id="671" w:author="Leslie Mallinger" w:date="2013-07-03T17:00:00Z">
        <w:r>
          <w:t>0,20</w:t>
        </w:r>
      </w:ins>
      <w:ins w:id="672" w:author="Leslie Mallinger" w:date="2013-07-03T16:59:00Z">
        <w:r w:rsidR="004620A5">
          <w:t>]</w:t>
        </w:r>
      </w:ins>
    </w:p>
    <w:p w14:paraId="13713C38" w14:textId="5BA3EEBC" w:rsidR="00102F2D" w:rsidRPr="004620A5" w:rsidDel="004620A5" w:rsidRDefault="00102F2D" w:rsidP="004620A5">
      <w:pPr>
        <w:autoSpaceDE w:val="0"/>
        <w:autoSpaceDN w:val="0"/>
        <w:adjustRightInd w:val="0"/>
        <w:spacing w:after="0" w:line="240" w:lineRule="auto"/>
        <w:rPr>
          <w:del w:id="673" w:author="Leslie Mallinger" w:date="2013-07-03T16:59:00Z"/>
          <w:rFonts w:ascii="CMR10" w:hAnsi="CMR10" w:cs="CMR10"/>
        </w:rPr>
      </w:pPr>
      <w:del w:id="674" w:author="Leslie Mallinger" w:date="2013-07-03T16:59:00Z">
        <w:r w:rsidRPr="004620A5" w:rsidDel="004620A5">
          <w:rPr>
            <w:rFonts w:ascii="CMR10" w:hAnsi="CMR10" w:cs="CMR10"/>
          </w:rPr>
          <w:delText>For web interface:</w:delText>
        </w:r>
      </w:del>
    </w:p>
    <w:p w14:paraId="24B82171" w14:textId="21A3E93E" w:rsidR="00BA4CE0" w:rsidRPr="00CA740B" w:rsidDel="004620A5" w:rsidRDefault="0056662F" w:rsidP="004620A5">
      <w:pPr>
        <w:rPr>
          <w:del w:id="675" w:author="Leslie Mallinger" w:date="2013-07-03T16:59:00Z"/>
          <w:b/>
        </w:rPr>
      </w:pPr>
      <w:del w:id="676" w:author="Leslie Mallinger" w:date="2013-07-03T16:59:00Z">
        <w:r w:rsidDel="004620A5">
          <w:delText>Freeform</w:delText>
        </w:r>
        <w:r w:rsidR="0095639A" w:rsidDel="004620A5">
          <w:delText xml:space="preserve"> string</w:delText>
        </w:r>
      </w:del>
    </w:p>
    <w:p w14:paraId="44581645" w14:textId="38A62038" w:rsidR="007B5ED8" w:rsidRPr="00102F2D" w:rsidDel="004620A5" w:rsidRDefault="00CA740B" w:rsidP="004620A5">
      <w:pPr>
        <w:rPr>
          <w:del w:id="677" w:author="Leslie Mallinger" w:date="2013-07-03T16:59:00Z"/>
          <w:b/>
        </w:rPr>
      </w:pPr>
      <w:del w:id="678" w:author="Leslie Mallinger" w:date="2013-07-03T16:59:00Z">
        <w:r w:rsidDel="004620A5">
          <w:delText>Default=”rx,HR\n0,0.7\n1,0.7”</w:delText>
        </w:r>
      </w:del>
    </w:p>
    <w:p w14:paraId="67261362" w14:textId="15B5E94A" w:rsidR="00102F2D" w:rsidRPr="00102F2D" w:rsidDel="004620A5" w:rsidRDefault="00102F2D" w:rsidP="004620A5">
      <w:pPr>
        <w:rPr>
          <w:del w:id="679" w:author="Leslie Mallinger" w:date="2013-07-03T16:59:00Z"/>
          <w:b/>
        </w:rPr>
      </w:pPr>
      <w:del w:id="680" w:author="Leslie Mallinger" w:date="2013-07-03T16:59:00Z">
        <w:r w:rsidDel="004620A5">
          <w:delText>For downloadable program:</w:delText>
        </w:r>
      </w:del>
    </w:p>
    <w:p w14:paraId="3AC29456" w14:textId="7070FC14" w:rsidR="00102F2D" w:rsidRPr="00B8094D" w:rsidDel="004620A5" w:rsidRDefault="00B8094D" w:rsidP="004620A5">
      <w:pPr>
        <w:rPr>
          <w:del w:id="681" w:author="Leslie Mallinger" w:date="2013-07-03T16:59:00Z"/>
          <w:b/>
        </w:rPr>
      </w:pPr>
      <w:del w:id="682" w:author="Leslie Mallinger" w:date="2013-07-03T16:59:00Z">
        <w:r w:rsidRPr="00B8094D" w:rsidDel="004620A5">
          <w:delText xml:space="preserve">Default table with two columns, one named </w:delText>
        </w:r>
        <w:r w:rsidRPr="00B8094D" w:rsidDel="004620A5">
          <w:rPr>
            <w:i/>
          </w:rPr>
          <w:delText>rx</w:delText>
        </w:r>
        <w:r w:rsidRPr="00B8094D" w:rsidDel="004620A5">
          <w:delText xml:space="preserve"> and one named </w:delText>
        </w:r>
        <w:r w:rsidRPr="00B8094D" w:rsidDel="004620A5">
          <w:rPr>
            <w:i/>
          </w:rPr>
          <w:delText xml:space="preserve">HR. </w:delText>
        </w:r>
        <w:r w:rsidRPr="00B8094D" w:rsidDel="004620A5">
          <w:delText xml:space="preserve">Two rows, with 0 and 1 in the </w:delText>
        </w:r>
        <w:r w:rsidRPr="00B8094D" w:rsidDel="004620A5">
          <w:rPr>
            <w:i/>
          </w:rPr>
          <w:delText>rx</w:delText>
        </w:r>
        <w:r w:rsidRPr="00B8094D" w:rsidDel="004620A5">
          <w:delText xml:space="preserve"> column and 1 for both rows in the </w:delText>
        </w:r>
        <w:r w:rsidRPr="00B8094D" w:rsidDel="004620A5">
          <w:rPr>
            <w:i/>
          </w:rPr>
          <w:delText>HR</w:delText>
        </w:r>
        <w:r w:rsidRPr="00B8094D" w:rsidDel="004620A5">
          <w:delText xml:space="preserve"> column. User may edit </w:delText>
        </w:r>
        <w:r w:rsidRPr="00B8094D" w:rsidDel="004620A5">
          <w:rPr>
            <w:i/>
          </w:rPr>
          <w:delText>HR</w:delText>
        </w:r>
        <w:r w:rsidRPr="00B8094D" w:rsidDel="004620A5">
          <w:delText xml:space="preserve"> column as desired.</w:delText>
        </w:r>
      </w:del>
    </w:p>
    <w:p w14:paraId="7803DC85" w14:textId="0539FB67" w:rsidR="00102F2D" w:rsidRPr="00102F2D" w:rsidDel="004620A5" w:rsidRDefault="00102F2D" w:rsidP="004620A5">
      <w:pPr>
        <w:rPr>
          <w:del w:id="683" w:author="Leslie Mallinger" w:date="2013-07-03T16:59:00Z"/>
          <w:b/>
        </w:rPr>
      </w:pPr>
      <w:del w:id="684" w:author="Leslie Mallinger" w:date="2013-07-03T16:59:00Z">
        <w:r w:rsidDel="004620A5">
          <w:delText>Check for the following formatting:</w:delText>
        </w:r>
      </w:del>
    </w:p>
    <w:p w14:paraId="0E66B9F4" w14:textId="63639F0B" w:rsidR="00102F2D" w:rsidRPr="00C61064" w:rsidDel="004620A5" w:rsidRDefault="00C61064" w:rsidP="004620A5">
      <w:pPr>
        <w:rPr>
          <w:del w:id="685" w:author="Leslie Mallinger" w:date="2013-07-03T16:59:00Z"/>
          <w:b/>
        </w:rPr>
      </w:pPr>
      <w:del w:id="686" w:author="Leslie Mallinger" w:date="2013-07-03T16:59:00Z">
        <w:r w:rsidRPr="00C61064" w:rsidDel="004620A5">
          <w:delText xml:space="preserve">Variable named </w:delText>
        </w:r>
        <w:r w:rsidRPr="00C61064" w:rsidDel="004620A5">
          <w:rPr>
            <w:i/>
          </w:rPr>
          <w:delText>rx</w:delText>
        </w:r>
      </w:del>
    </w:p>
    <w:p w14:paraId="00B18A50" w14:textId="4F9A9E3F" w:rsidR="00C61064" w:rsidRPr="00C61064" w:rsidDel="004620A5" w:rsidRDefault="00C61064" w:rsidP="004620A5">
      <w:pPr>
        <w:rPr>
          <w:del w:id="687" w:author="Leslie Mallinger" w:date="2013-07-03T16:59:00Z"/>
          <w:b/>
        </w:rPr>
      </w:pPr>
      <w:del w:id="688" w:author="Leslie Mallinger" w:date="2013-07-03T16:59:00Z">
        <w:r w:rsidRPr="00C61064" w:rsidDel="004620A5">
          <w:delText>Exists</w:delText>
        </w:r>
      </w:del>
    </w:p>
    <w:p w14:paraId="3613CBDF" w14:textId="4ADF1A84" w:rsidR="00C61064" w:rsidRPr="00C61064" w:rsidDel="004620A5" w:rsidRDefault="00C61064" w:rsidP="004620A5">
      <w:pPr>
        <w:rPr>
          <w:del w:id="689" w:author="Leslie Mallinger" w:date="2013-07-03T16:59:00Z"/>
          <w:b/>
        </w:rPr>
      </w:pPr>
      <w:del w:id="690" w:author="Leslie Mallinger" w:date="2013-07-03T16:59:00Z">
        <w:r w:rsidRPr="00C61064" w:rsidDel="004620A5">
          <w:delText>Has entries 0 AND 1, and ONLY 0 and 1</w:delText>
        </w:r>
      </w:del>
    </w:p>
    <w:p w14:paraId="5E4FF86B" w14:textId="54B02BBC" w:rsidR="00C61064" w:rsidRPr="00C61064" w:rsidDel="004620A5" w:rsidRDefault="00C61064" w:rsidP="004620A5">
      <w:pPr>
        <w:rPr>
          <w:del w:id="691" w:author="Leslie Mallinger" w:date="2013-07-03T16:59:00Z"/>
          <w:b/>
        </w:rPr>
      </w:pPr>
      <w:del w:id="692" w:author="Leslie Mallinger" w:date="2013-07-03T16:59:00Z">
        <w:r w:rsidRPr="00C61064" w:rsidDel="004620A5">
          <w:delText xml:space="preserve">Variable named </w:delText>
        </w:r>
        <w:r w:rsidRPr="00C61064" w:rsidDel="004620A5">
          <w:rPr>
            <w:i/>
          </w:rPr>
          <w:delText>HR</w:delText>
        </w:r>
      </w:del>
    </w:p>
    <w:p w14:paraId="4E7E9428" w14:textId="37017271" w:rsidR="00C61064" w:rsidRPr="00C61064" w:rsidDel="004620A5" w:rsidRDefault="00C61064" w:rsidP="004620A5">
      <w:pPr>
        <w:rPr>
          <w:del w:id="693" w:author="Leslie Mallinger" w:date="2013-07-03T16:59:00Z"/>
          <w:b/>
        </w:rPr>
      </w:pPr>
      <w:del w:id="694" w:author="Leslie Mallinger" w:date="2013-07-03T16:59:00Z">
        <w:r w:rsidRPr="00C61064" w:rsidDel="004620A5">
          <w:delText>Exists</w:delText>
        </w:r>
      </w:del>
    </w:p>
    <w:p w14:paraId="21391E94" w14:textId="2FF486E4" w:rsidR="00C61064" w:rsidRPr="00C61064" w:rsidDel="004620A5" w:rsidRDefault="00C61064" w:rsidP="004620A5">
      <w:pPr>
        <w:rPr>
          <w:del w:id="695" w:author="Leslie Mallinger" w:date="2013-07-03T16:59:00Z"/>
        </w:rPr>
      </w:pPr>
      <w:del w:id="696" w:author="Leslie Mallinger" w:date="2013-07-03T16:59:00Z">
        <w:r w:rsidRPr="00C61064" w:rsidDel="004620A5">
          <w:delText>Has numeric entries</w:delText>
        </w:r>
      </w:del>
    </w:p>
    <w:p w14:paraId="151CE71F" w14:textId="52E79837" w:rsidR="007B5ED8" w:rsidRPr="007B5ED8" w:rsidRDefault="00C61064" w:rsidP="004620A5">
      <w:del w:id="697" w:author="Leslie Mallinger" w:date="2013-07-03T16:59:00Z">
        <w:r w:rsidRPr="00C61064" w:rsidDel="004620A5">
          <w:delText>Two rows only</w:delText>
        </w:r>
      </w:del>
    </w:p>
    <w:sectPr w:rsidR="007B5ED8" w:rsidRPr="007B5ED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2" w:author="Leslie Mallinger" w:date="2013-06-26T16:24:00Z" w:initials="LM">
    <w:p w14:paraId="472F3AD2" w14:textId="2A98BA01" w:rsidR="003C3A98" w:rsidRDefault="003C3A98">
      <w:pPr>
        <w:pStyle w:val="CommentText"/>
      </w:pPr>
      <w:r>
        <w:rPr>
          <w:rStyle w:val="CommentReference"/>
        </w:rPr>
        <w:annotationRef/>
      </w:r>
      <w:r>
        <w:t>For the interfaces, note that these checks are performed in the test_inputs.r script, but they are detailed here in case it is possible to include them in the web interface and to help clarify formatting for the downloadable interface.</w:t>
      </w:r>
    </w:p>
  </w:comment>
  <w:comment w:id="89" w:author="Jeanette Birnbaum" w:date="2013-06-26T14:51:00Z" w:initials="JKB">
    <w:p w14:paraId="6E49F4C0" w14:textId="0BF9BECE" w:rsidR="003C3A98" w:rsidRDefault="003C3A98">
      <w:pPr>
        <w:pStyle w:val="CommentText"/>
      </w:pPr>
      <w:r>
        <w:rPr>
          <w:rStyle w:val="CommentReference"/>
        </w:rPr>
        <w:annotationRef/>
      </w:r>
      <w:r>
        <w:t>Can we pick a different example covariate? “history” threw me off. Is it family history of idsease?</w:t>
      </w:r>
    </w:p>
  </w:comment>
  <w:comment w:id="128" w:author="Leslie Mallinger" w:date="2013-06-26T16:06:00Z" w:initials="LM">
    <w:p w14:paraId="6898D921" w14:textId="601B1B1D" w:rsidR="003C3A98" w:rsidRDefault="003C3A98">
      <w:pPr>
        <w:pStyle w:val="CommentText"/>
      </w:pPr>
      <w:r>
        <w:rPr>
          <w:rStyle w:val="CommentReference"/>
        </w:rPr>
        <w:annotationRef/>
      </w:r>
      <w:r>
        <w:t>For the interfaces, replace XX here with the table number, from 1 to 5.</w:t>
      </w:r>
    </w:p>
  </w:comment>
  <w:comment w:id="198" w:author="Leslie Mallinger" w:date="2013-06-26T16:25:00Z" w:initials="LM">
    <w:p w14:paraId="625DB2D3" w14:textId="45BC0AE3" w:rsidR="003C3A98" w:rsidRDefault="003C3A98">
      <w:pPr>
        <w:pStyle w:val="CommentText"/>
      </w:pPr>
      <w:r>
        <w:rPr>
          <w:rStyle w:val="CommentReference"/>
        </w:rPr>
        <w:annotationRef/>
      </w:r>
      <w:r>
        <w:t>The goal is to absorb this input into the code structure and make it no longer necessary. For the time being, though, we’re leaving it in.</w:t>
      </w:r>
    </w:p>
  </w:comment>
  <w:comment w:id="400" w:author="Leslie Mallinger" w:date="2013-06-26T16:05:00Z" w:initials="LM">
    <w:p w14:paraId="27FA8697" w14:textId="6DD37DD0" w:rsidR="003C3A98" w:rsidRDefault="003C3A98">
      <w:pPr>
        <w:pStyle w:val="CommentText"/>
      </w:pPr>
      <w:r>
        <w:rPr>
          <w:rStyle w:val="CommentReference"/>
        </w:rPr>
        <w:annotationRef/>
      </w:r>
      <w:r>
        <w:t>For the interfaces, replace XX here with the number of the covariate table, from 1 to 3.</w:t>
      </w:r>
    </w:p>
  </w:comment>
  <w:comment w:id="575" w:author="Leslie Mallinger" w:date="2013-06-26T16:05:00Z" w:initials="LM">
    <w:p w14:paraId="4FCD08E9" w14:textId="035EE161" w:rsidR="003C3A98" w:rsidRDefault="003C3A98">
      <w:pPr>
        <w:pStyle w:val="CommentText"/>
      </w:pPr>
      <w:r>
        <w:rPr>
          <w:rStyle w:val="CommentReference"/>
        </w:rPr>
        <w:annotationRef/>
      </w:r>
      <w:r>
        <w:t>For the interfaces, replace XX here with the number of the covariate table, from 1 to 3.</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MR10">
    <w:altName w:val="Cambria"/>
    <w:panose1 w:val="00000000000000000000"/>
    <w:charset w:val="00"/>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754C6"/>
    <w:multiLevelType w:val="hybridMultilevel"/>
    <w:tmpl w:val="F7066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207D4F"/>
    <w:multiLevelType w:val="hybridMultilevel"/>
    <w:tmpl w:val="ECB8F8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840A96"/>
    <w:multiLevelType w:val="hybridMultilevel"/>
    <w:tmpl w:val="90020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855E7B"/>
    <w:multiLevelType w:val="hybridMultilevel"/>
    <w:tmpl w:val="9AA40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006EBF"/>
    <w:multiLevelType w:val="hybridMultilevel"/>
    <w:tmpl w:val="EE5E0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642F1F"/>
    <w:multiLevelType w:val="hybridMultilevel"/>
    <w:tmpl w:val="EB4ED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A64FD2"/>
    <w:multiLevelType w:val="hybridMultilevel"/>
    <w:tmpl w:val="C3180C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A77B75"/>
    <w:multiLevelType w:val="hybridMultilevel"/>
    <w:tmpl w:val="2DA471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AB0416"/>
    <w:multiLevelType w:val="hybridMultilevel"/>
    <w:tmpl w:val="DD4A0A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8371135"/>
    <w:multiLevelType w:val="hybridMultilevel"/>
    <w:tmpl w:val="927624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F50E1B"/>
    <w:multiLevelType w:val="hybridMultilevel"/>
    <w:tmpl w:val="C31817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0D1A09"/>
    <w:multiLevelType w:val="hybridMultilevel"/>
    <w:tmpl w:val="FA88B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72F5740"/>
    <w:multiLevelType w:val="hybridMultilevel"/>
    <w:tmpl w:val="0A325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A050680"/>
    <w:multiLevelType w:val="hybridMultilevel"/>
    <w:tmpl w:val="0F267A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58F5021"/>
    <w:multiLevelType w:val="hybridMultilevel"/>
    <w:tmpl w:val="B50AB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93259EE"/>
    <w:multiLevelType w:val="hybridMultilevel"/>
    <w:tmpl w:val="9D9A9D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9FF0EC5"/>
    <w:multiLevelType w:val="hybridMultilevel"/>
    <w:tmpl w:val="93024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C0A6A3E"/>
    <w:multiLevelType w:val="hybridMultilevel"/>
    <w:tmpl w:val="1AC670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EC80EE1"/>
    <w:multiLevelType w:val="hybridMultilevel"/>
    <w:tmpl w:val="26120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5B07BB7"/>
    <w:multiLevelType w:val="hybridMultilevel"/>
    <w:tmpl w:val="EA2094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6705181"/>
    <w:multiLevelType w:val="hybridMultilevel"/>
    <w:tmpl w:val="ECF28B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8E7518B"/>
    <w:multiLevelType w:val="hybridMultilevel"/>
    <w:tmpl w:val="15B063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EE37420"/>
    <w:multiLevelType w:val="hybridMultilevel"/>
    <w:tmpl w:val="5C1866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F9B0A94"/>
    <w:multiLevelType w:val="hybridMultilevel"/>
    <w:tmpl w:val="13CE14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0BE1E99"/>
    <w:multiLevelType w:val="hybridMultilevel"/>
    <w:tmpl w:val="F1A25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63257F4"/>
    <w:multiLevelType w:val="hybridMultilevel"/>
    <w:tmpl w:val="EE526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7240E0D"/>
    <w:multiLevelType w:val="hybridMultilevel"/>
    <w:tmpl w:val="6512D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A7E41FD"/>
    <w:multiLevelType w:val="hybridMultilevel"/>
    <w:tmpl w:val="A24E28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14951A2"/>
    <w:multiLevelType w:val="hybridMultilevel"/>
    <w:tmpl w:val="F08AA6F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73030341"/>
    <w:multiLevelType w:val="hybridMultilevel"/>
    <w:tmpl w:val="2A52EC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89C5E2D"/>
    <w:multiLevelType w:val="hybridMultilevel"/>
    <w:tmpl w:val="747C13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BC472DF"/>
    <w:multiLevelType w:val="hybridMultilevel"/>
    <w:tmpl w:val="6AD87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6"/>
  </w:num>
  <w:num w:numId="3">
    <w:abstractNumId w:val="28"/>
  </w:num>
  <w:num w:numId="4">
    <w:abstractNumId w:val="30"/>
  </w:num>
  <w:num w:numId="5">
    <w:abstractNumId w:val="24"/>
  </w:num>
  <w:num w:numId="6">
    <w:abstractNumId w:val="29"/>
  </w:num>
  <w:num w:numId="7">
    <w:abstractNumId w:val="3"/>
  </w:num>
  <w:num w:numId="8">
    <w:abstractNumId w:val="20"/>
  </w:num>
  <w:num w:numId="9">
    <w:abstractNumId w:val="6"/>
  </w:num>
  <w:num w:numId="10">
    <w:abstractNumId w:val="1"/>
  </w:num>
  <w:num w:numId="11">
    <w:abstractNumId w:val="7"/>
  </w:num>
  <w:num w:numId="12">
    <w:abstractNumId w:val="13"/>
  </w:num>
  <w:num w:numId="13">
    <w:abstractNumId w:val="9"/>
  </w:num>
  <w:num w:numId="14">
    <w:abstractNumId w:val="15"/>
  </w:num>
  <w:num w:numId="15">
    <w:abstractNumId w:val="23"/>
  </w:num>
  <w:num w:numId="16">
    <w:abstractNumId w:val="26"/>
  </w:num>
  <w:num w:numId="17">
    <w:abstractNumId w:val="5"/>
  </w:num>
  <w:num w:numId="18">
    <w:abstractNumId w:val="27"/>
  </w:num>
  <w:num w:numId="19">
    <w:abstractNumId w:val="14"/>
  </w:num>
  <w:num w:numId="20">
    <w:abstractNumId w:val="21"/>
  </w:num>
  <w:num w:numId="21">
    <w:abstractNumId w:val="22"/>
  </w:num>
  <w:num w:numId="22">
    <w:abstractNumId w:val="11"/>
  </w:num>
  <w:num w:numId="23">
    <w:abstractNumId w:val="25"/>
  </w:num>
  <w:num w:numId="24">
    <w:abstractNumId w:val="4"/>
  </w:num>
  <w:num w:numId="25">
    <w:abstractNumId w:val="31"/>
  </w:num>
  <w:num w:numId="26">
    <w:abstractNumId w:val="10"/>
  </w:num>
  <w:num w:numId="27">
    <w:abstractNumId w:val="2"/>
  </w:num>
  <w:num w:numId="28">
    <w:abstractNumId w:val="0"/>
  </w:num>
  <w:num w:numId="29">
    <w:abstractNumId w:val="18"/>
  </w:num>
  <w:num w:numId="30">
    <w:abstractNumId w:val="8"/>
  </w:num>
  <w:num w:numId="31">
    <w:abstractNumId w:val="12"/>
  </w:num>
  <w:num w:numId="32">
    <w:abstractNumId w:val="17"/>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trackRevisions/>
  <w:doNotTrackFormatting/>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33FC"/>
    <w:rsid w:val="00002025"/>
    <w:rsid w:val="00006FC4"/>
    <w:rsid w:val="00007A4D"/>
    <w:rsid w:val="000111A6"/>
    <w:rsid w:val="000147D2"/>
    <w:rsid w:val="00014AB8"/>
    <w:rsid w:val="000156E4"/>
    <w:rsid w:val="00022D16"/>
    <w:rsid w:val="00024A4F"/>
    <w:rsid w:val="0003312B"/>
    <w:rsid w:val="00037E6A"/>
    <w:rsid w:val="000402ED"/>
    <w:rsid w:val="00041A96"/>
    <w:rsid w:val="00041C1E"/>
    <w:rsid w:val="00043909"/>
    <w:rsid w:val="00044735"/>
    <w:rsid w:val="00045743"/>
    <w:rsid w:val="000463AD"/>
    <w:rsid w:val="0004771E"/>
    <w:rsid w:val="00050837"/>
    <w:rsid w:val="00051189"/>
    <w:rsid w:val="000513E3"/>
    <w:rsid w:val="000559DA"/>
    <w:rsid w:val="00055C8D"/>
    <w:rsid w:val="00060BC4"/>
    <w:rsid w:val="000611D3"/>
    <w:rsid w:val="00066361"/>
    <w:rsid w:val="00070982"/>
    <w:rsid w:val="00070D66"/>
    <w:rsid w:val="000722D2"/>
    <w:rsid w:val="0007361D"/>
    <w:rsid w:val="00074C03"/>
    <w:rsid w:val="000750A0"/>
    <w:rsid w:val="000758E7"/>
    <w:rsid w:val="00086E40"/>
    <w:rsid w:val="00087258"/>
    <w:rsid w:val="00087485"/>
    <w:rsid w:val="00091B20"/>
    <w:rsid w:val="00093F19"/>
    <w:rsid w:val="00097519"/>
    <w:rsid w:val="000A2CFD"/>
    <w:rsid w:val="000A33FC"/>
    <w:rsid w:val="000A5C10"/>
    <w:rsid w:val="000A7633"/>
    <w:rsid w:val="000A7EC9"/>
    <w:rsid w:val="000B07BE"/>
    <w:rsid w:val="000B1F4E"/>
    <w:rsid w:val="000C3539"/>
    <w:rsid w:val="000C3972"/>
    <w:rsid w:val="000C6B33"/>
    <w:rsid w:val="000C75E6"/>
    <w:rsid w:val="000D2D5D"/>
    <w:rsid w:val="000D3F77"/>
    <w:rsid w:val="000D476A"/>
    <w:rsid w:val="000D71B4"/>
    <w:rsid w:val="000E5362"/>
    <w:rsid w:val="000F4BA6"/>
    <w:rsid w:val="000F56B1"/>
    <w:rsid w:val="000F5982"/>
    <w:rsid w:val="000F7E30"/>
    <w:rsid w:val="00100A27"/>
    <w:rsid w:val="001010D4"/>
    <w:rsid w:val="0010237A"/>
    <w:rsid w:val="00102F2D"/>
    <w:rsid w:val="001034DD"/>
    <w:rsid w:val="001038AA"/>
    <w:rsid w:val="00103A03"/>
    <w:rsid w:val="00104C55"/>
    <w:rsid w:val="0010526E"/>
    <w:rsid w:val="00105BDC"/>
    <w:rsid w:val="00117487"/>
    <w:rsid w:val="00120375"/>
    <w:rsid w:val="00120C1F"/>
    <w:rsid w:val="00120F99"/>
    <w:rsid w:val="00122198"/>
    <w:rsid w:val="001239F9"/>
    <w:rsid w:val="0012764A"/>
    <w:rsid w:val="0012771F"/>
    <w:rsid w:val="00127E19"/>
    <w:rsid w:val="0013066C"/>
    <w:rsid w:val="001317A4"/>
    <w:rsid w:val="00132E48"/>
    <w:rsid w:val="00134191"/>
    <w:rsid w:val="00134ED1"/>
    <w:rsid w:val="00136468"/>
    <w:rsid w:val="00140617"/>
    <w:rsid w:val="001406F0"/>
    <w:rsid w:val="00141165"/>
    <w:rsid w:val="0014119C"/>
    <w:rsid w:val="001437D1"/>
    <w:rsid w:val="00143927"/>
    <w:rsid w:val="00145771"/>
    <w:rsid w:val="00146146"/>
    <w:rsid w:val="00146C7E"/>
    <w:rsid w:val="0015286C"/>
    <w:rsid w:val="00153999"/>
    <w:rsid w:val="001541F3"/>
    <w:rsid w:val="00155C88"/>
    <w:rsid w:val="00157414"/>
    <w:rsid w:val="0016304D"/>
    <w:rsid w:val="00163843"/>
    <w:rsid w:val="00170202"/>
    <w:rsid w:val="00170521"/>
    <w:rsid w:val="0017246A"/>
    <w:rsid w:val="0017418A"/>
    <w:rsid w:val="00175E6C"/>
    <w:rsid w:val="00176156"/>
    <w:rsid w:val="00176174"/>
    <w:rsid w:val="00176478"/>
    <w:rsid w:val="00176ADF"/>
    <w:rsid w:val="00180B52"/>
    <w:rsid w:val="00180D06"/>
    <w:rsid w:val="0018132C"/>
    <w:rsid w:val="00181C2E"/>
    <w:rsid w:val="0018337D"/>
    <w:rsid w:val="001840C9"/>
    <w:rsid w:val="00184EF1"/>
    <w:rsid w:val="00184F99"/>
    <w:rsid w:val="001910B5"/>
    <w:rsid w:val="001930F0"/>
    <w:rsid w:val="0019421D"/>
    <w:rsid w:val="00194735"/>
    <w:rsid w:val="001A13C8"/>
    <w:rsid w:val="001A2E91"/>
    <w:rsid w:val="001A607F"/>
    <w:rsid w:val="001A643C"/>
    <w:rsid w:val="001A7635"/>
    <w:rsid w:val="001B1143"/>
    <w:rsid w:val="001B28CD"/>
    <w:rsid w:val="001B5509"/>
    <w:rsid w:val="001C2782"/>
    <w:rsid w:val="001C2A52"/>
    <w:rsid w:val="001C4429"/>
    <w:rsid w:val="001C4E38"/>
    <w:rsid w:val="001C6D87"/>
    <w:rsid w:val="001C73EA"/>
    <w:rsid w:val="001D082A"/>
    <w:rsid w:val="001D0E4B"/>
    <w:rsid w:val="001D7492"/>
    <w:rsid w:val="001E495B"/>
    <w:rsid w:val="001F5153"/>
    <w:rsid w:val="00200025"/>
    <w:rsid w:val="002035B1"/>
    <w:rsid w:val="00211B7A"/>
    <w:rsid w:val="00212F63"/>
    <w:rsid w:val="0021427D"/>
    <w:rsid w:val="00214D89"/>
    <w:rsid w:val="00217197"/>
    <w:rsid w:val="00222F60"/>
    <w:rsid w:val="00226B6F"/>
    <w:rsid w:val="00227DEB"/>
    <w:rsid w:val="002302F9"/>
    <w:rsid w:val="00230369"/>
    <w:rsid w:val="00230393"/>
    <w:rsid w:val="0023261E"/>
    <w:rsid w:val="002327B1"/>
    <w:rsid w:val="0024106B"/>
    <w:rsid w:val="00245551"/>
    <w:rsid w:val="00245B60"/>
    <w:rsid w:val="00251EDA"/>
    <w:rsid w:val="00254BDF"/>
    <w:rsid w:val="00255862"/>
    <w:rsid w:val="00261CE5"/>
    <w:rsid w:val="002636DE"/>
    <w:rsid w:val="002642BE"/>
    <w:rsid w:val="002666C5"/>
    <w:rsid w:val="00270545"/>
    <w:rsid w:val="0027164C"/>
    <w:rsid w:val="00272CEE"/>
    <w:rsid w:val="00275ECC"/>
    <w:rsid w:val="00281E12"/>
    <w:rsid w:val="0028574B"/>
    <w:rsid w:val="002868AE"/>
    <w:rsid w:val="00287F22"/>
    <w:rsid w:val="00291B35"/>
    <w:rsid w:val="002930A4"/>
    <w:rsid w:val="00293A00"/>
    <w:rsid w:val="0029593D"/>
    <w:rsid w:val="002A2E6E"/>
    <w:rsid w:val="002A3986"/>
    <w:rsid w:val="002A5FF3"/>
    <w:rsid w:val="002A7D81"/>
    <w:rsid w:val="002B0DCE"/>
    <w:rsid w:val="002B1EFB"/>
    <w:rsid w:val="002B266F"/>
    <w:rsid w:val="002B487C"/>
    <w:rsid w:val="002B4FD9"/>
    <w:rsid w:val="002B64C8"/>
    <w:rsid w:val="002C0AAA"/>
    <w:rsid w:val="002C205C"/>
    <w:rsid w:val="002C4FB8"/>
    <w:rsid w:val="002C66A2"/>
    <w:rsid w:val="002D0E74"/>
    <w:rsid w:val="002D14B8"/>
    <w:rsid w:val="002D26A7"/>
    <w:rsid w:val="002D54F4"/>
    <w:rsid w:val="002D684F"/>
    <w:rsid w:val="002D6A9C"/>
    <w:rsid w:val="002D771F"/>
    <w:rsid w:val="002E08B2"/>
    <w:rsid w:val="002E0ABD"/>
    <w:rsid w:val="002E0CA8"/>
    <w:rsid w:val="002E152A"/>
    <w:rsid w:val="002E2305"/>
    <w:rsid w:val="002E29F4"/>
    <w:rsid w:val="002E3574"/>
    <w:rsid w:val="002E39C6"/>
    <w:rsid w:val="002E3A3E"/>
    <w:rsid w:val="002E3BA6"/>
    <w:rsid w:val="002E4320"/>
    <w:rsid w:val="002F2E2D"/>
    <w:rsid w:val="002F39C0"/>
    <w:rsid w:val="002F3CF0"/>
    <w:rsid w:val="003011D8"/>
    <w:rsid w:val="00301906"/>
    <w:rsid w:val="00301959"/>
    <w:rsid w:val="00301CED"/>
    <w:rsid w:val="003024A6"/>
    <w:rsid w:val="00303061"/>
    <w:rsid w:val="00303DE8"/>
    <w:rsid w:val="00304CCF"/>
    <w:rsid w:val="0030524D"/>
    <w:rsid w:val="00305A77"/>
    <w:rsid w:val="003060D0"/>
    <w:rsid w:val="00306992"/>
    <w:rsid w:val="00306AF4"/>
    <w:rsid w:val="00307153"/>
    <w:rsid w:val="00307338"/>
    <w:rsid w:val="00307B84"/>
    <w:rsid w:val="003118A4"/>
    <w:rsid w:val="00311971"/>
    <w:rsid w:val="00312382"/>
    <w:rsid w:val="003131AE"/>
    <w:rsid w:val="00314D47"/>
    <w:rsid w:val="0031555B"/>
    <w:rsid w:val="00316039"/>
    <w:rsid w:val="003178F0"/>
    <w:rsid w:val="00322D0C"/>
    <w:rsid w:val="00326CDB"/>
    <w:rsid w:val="003278E4"/>
    <w:rsid w:val="003279F8"/>
    <w:rsid w:val="003328A0"/>
    <w:rsid w:val="0033691C"/>
    <w:rsid w:val="0034092A"/>
    <w:rsid w:val="00342948"/>
    <w:rsid w:val="00345026"/>
    <w:rsid w:val="00350940"/>
    <w:rsid w:val="00353A5A"/>
    <w:rsid w:val="00354536"/>
    <w:rsid w:val="003550F5"/>
    <w:rsid w:val="0035679B"/>
    <w:rsid w:val="0035691A"/>
    <w:rsid w:val="00361FEE"/>
    <w:rsid w:val="00364C06"/>
    <w:rsid w:val="003655A8"/>
    <w:rsid w:val="00366144"/>
    <w:rsid w:val="00366CBF"/>
    <w:rsid w:val="0036774B"/>
    <w:rsid w:val="003702F6"/>
    <w:rsid w:val="00371DD2"/>
    <w:rsid w:val="00372781"/>
    <w:rsid w:val="0037470A"/>
    <w:rsid w:val="003825F0"/>
    <w:rsid w:val="003869BF"/>
    <w:rsid w:val="00390D44"/>
    <w:rsid w:val="00392480"/>
    <w:rsid w:val="0039638F"/>
    <w:rsid w:val="003A1457"/>
    <w:rsid w:val="003A17B6"/>
    <w:rsid w:val="003A3365"/>
    <w:rsid w:val="003A4496"/>
    <w:rsid w:val="003B1F98"/>
    <w:rsid w:val="003B4C6D"/>
    <w:rsid w:val="003C2EF9"/>
    <w:rsid w:val="003C3A77"/>
    <w:rsid w:val="003C3A98"/>
    <w:rsid w:val="003C79D5"/>
    <w:rsid w:val="003D1052"/>
    <w:rsid w:val="003D32AB"/>
    <w:rsid w:val="003D5557"/>
    <w:rsid w:val="003D64F6"/>
    <w:rsid w:val="003D6D2D"/>
    <w:rsid w:val="003D72B8"/>
    <w:rsid w:val="003D76E1"/>
    <w:rsid w:val="003E1343"/>
    <w:rsid w:val="003E7E21"/>
    <w:rsid w:val="003F0FE7"/>
    <w:rsid w:val="003F24E9"/>
    <w:rsid w:val="003F2E3F"/>
    <w:rsid w:val="003F3758"/>
    <w:rsid w:val="003F3978"/>
    <w:rsid w:val="003F475B"/>
    <w:rsid w:val="0040014E"/>
    <w:rsid w:val="004001B1"/>
    <w:rsid w:val="0040275B"/>
    <w:rsid w:val="004031C6"/>
    <w:rsid w:val="004070EE"/>
    <w:rsid w:val="004106E3"/>
    <w:rsid w:val="00412B61"/>
    <w:rsid w:val="00413C99"/>
    <w:rsid w:val="00415158"/>
    <w:rsid w:val="00416198"/>
    <w:rsid w:val="004162D2"/>
    <w:rsid w:val="00416AD8"/>
    <w:rsid w:val="00416B0E"/>
    <w:rsid w:val="00417641"/>
    <w:rsid w:val="00421852"/>
    <w:rsid w:val="00422347"/>
    <w:rsid w:val="00425481"/>
    <w:rsid w:val="00425650"/>
    <w:rsid w:val="00426854"/>
    <w:rsid w:val="00426FDA"/>
    <w:rsid w:val="00427005"/>
    <w:rsid w:val="004304EC"/>
    <w:rsid w:val="004341E4"/>
    <w:rsid w:val="00434E2E"/>
    <w:rsid w:val="00434FE6"/>
    <w:rsid w:val="004352C8"/>
    <w:rsid w:val="00435ED6"/>
    <w:rsid w:val="00435EF9"/>
    <w:rsid w:val="004400EE"/>
    <w:rsid w:val="00441C12"/>
    <w:rsid w:val="00441DC5"/>
    <w:rsid w:val="0044547C"/>
    <w:rsid w:val="00445CA7"/>
    <w:rsid w:val="0044704A"/>
    <w:rsid w:val="00447E87"/>
    <w:rsid w:val="00447F4A"/>
    <w:rsid w:val="00451FA1"/>
    <w:rsid w:val="0045266F"/>
    <w:rsid w:val="00452F35"/>
    <w:rsid w:val="004538C4"/>
    <w:rsid w:val="00453B4B"/>
    <w:rsid w:val="00455AD4"/>
    <w:rsid w:val="00455C2F"/>
    <w:rsid w:val="0045698D"/>
    <w:rsid w:val="00461D3B"/>
    <w:rsid w:val="004620A5"/>
    <w:rsid w:val="00465BDB"/>
    <w:rsid w:val="00467266"/>
    <w:rsid w:val="004711F7"/>
    <w:rsid w:val="00472FCE"/>
    <w:rsid w:val="004738BF"/>
    <w:rsid w:val="004746B4"/>
    <w:rsid w:val="004815C5"/>
    <w:rsid w:val="0048219F"/>
    <w:rsid w:val="004831D8"/>
    <w:rsid w:val="00484DA2"/>
    <w:rsid w:val="0048527B"/>
    <w:rsid w:val="00485A0D"/>
    <w:rsid w:val="00485A31"/>
    <w:rsid w:val="00486F4D"/>
    <w:rsid w:val="00487910"/>
    <w:rsid w:val="00490AA1"/>
    <w:rsid w:val="004914BF"/>
    <w:rsid w:val="00491B01"/>
    <w:rsid w:val="00493E1C"/>
    <w:rsid w:val="00494D6B"/>
    <w:rsid w:val="004956E4"/>
    <w:rsid w:val="004958FE"/>
    <w:rsid w:val="004A389C"/>
    <w:rsid w:val="004A3C35"/>
    <w:rsid w:val="004A5686"/>
    <w:rsid w:val="004A56EC"/>
    <w:rsid w:val="004A5EBD"/>
    <w:rsid w:val="004A60F7"/>
    <w:rsid w:val="004A7873"/>
    <w:rsid w:val="004B3015"/>
    <w:rsid w:val="004B3A0B"/>
    <w:rsid w:val="004C0223"/>
    <w:rsid w:val="004C1055"/>
    <w:rsid w:val="004C2AF0"/>
    <w:rsid w:val="004C6137"/>
    <w:rsid w:val="004C6ED6"/>
    <w:rsid w:val="004C73E2"/>
    <w:rsid w:val="004D0FAC"/>
    <w:rsid w:val="004D18CF"/>
    <w:rsid w:val="004D4716"/>
    <w:rsid w:val="004D498D"/>
    <w:rsid w:val="004D77E9"/>
    <w:rsid w:val="004E1AEF"/>
    <w:rsid w:val="004E2666"/>
    <w:rsid w:val="004E5B3F"/>
    <w:rsid w:val="004F136A"/>
    <w:rsid w:val="004F1F5B"/>
    <w:rsid w:val="004F32A4"/>
    <w:rsid w:val="0050192D"/>
    <w:rsid w:val="00502105"/>
    <w:rsid w:val="00504BD6"/>
    <w:rsid w:val="00505E6A"/>
    <w:rsid w:val="0051064D"/>
    <w:rsid w:val="00511792"/>
    <w:rsid w:val="00515189"/>
    <w:rsid w:val="00520A00"/>
    <w:rsid w:val="00521DA8"/>
    <w:rsid w:val="0052238E"/>
    <w:rsid w:val="00524269"/>
    <w:rsid w:val="00526166"/>
    <w:rsid w:val="0052647E"/>
    <w:rsid w:val="00527576"/>
    <w:rsid w:val="00530858"/>
    <w:rsid w:val="00531759"/>
    <w:rsid w:val="00531D66"/>
    <w:rsid w:val="00533534"/>
    <w:rsid w:val="00540259"/>
    <w:rsid w:val="00541E8E"/>
    <w:rsid w:val="00544666"/>
    <w:rsid w:val="005472F3"/>
    <w:rsid w:val="005518D6"/>
    <w:rsid w:val="00553DCE"/>
    <w:rsid w:val="00561FBC"/>
    <w:rsid w:val="00562BEA"/>
    <w:rsid w:val="005640C7"/>
    <w:rsid w:val="0056662F"/>
    <w:rsid w:val="00567004"/>
    <w:rsid w:val="00571779"/>
    <w:rsid w:val="00575AF3"/>
    <w:rsid w:val="00575D32"/>
    <w:rsid w:val="00577D5B"/>
    <w:rsid w:val="0058014D"/>
    <w:rsid w:val="00580801"/>
    <w:rsid w:val="00582736"/>
    <w:rsid w:val="00592BD7"/>
    <w:rsid w:val="00595120"/>
    <w:rsid w:val="00595BAB"/>
    <w:rsid w:val="005A0800"/>
    <w:rsid w:val="005A1419"/>
    <w:rsid w:val="005A4255"/>
    <w:rsid w:val="005A4AF7"/>
    <w:rsid w:val="005A4DC7"/>
    <w:rsid w:val="005A4F2E"/>
    <w:rsid w:val="005A7C43"/>
    <w:rsid w:val="005B0F15"/>
    <w:rsid w:val="005B2430"/>
    <w:rsid w:val="005B6078"/>
    <w:rsid w:val="005B7A6A"/>
    <w:rsid w:val="005C19CA"/>
    <w:rsid w:val="005C23F2"/>
    <w:rsid w:val="005C4773"/>
    <w:rsid w:val="005C4D89"/>
    <w:rsid w:val="005C54CB"/>
    <w:rsid w:val="005C5923"/>
    <w:rsid w:val="005C6D4D"/>
    <w:rsid w:val="005C6D7C"/>
    <w:rsid w:val="005C6F70"/>
    <w:rsid w:val="005C760D"/>
    <w:rsid w:val="005D0D59"/>
    <w:rsid w:val="005D138B"/>
    <w:rsid w:val="005D29A0"/>
    <w:rsid w:val="005D3435"/>
    <w:rsid w:val="005D4217"/>
    <w:rsid w:val="005E1240"/>
    <w:rsid w:val="005E1D15"/>
    <w:rsid w:val="005E25A7"/>
    <w:rsid w:val="005E29FF"/>
    <w:rsid w:val="005E5320"/>
    <w:rsid w:val="005E6948"/>
    <w:rsid w:val="005E6B56"/>
    <w:rsid w:val="005F1CCD"/>
    <w:rsid w:val="005F40D8"/>
    <w:rsid w:val="005F55D6"/>
    <w:rsid w:val="005F60C3"/>
    <w:rsid w:val="005F6900"/>
    <w:rsid w:val="005F77D6"/>
    <w:rsid w:val="005F7993"/>
    <w:rsid w:val="005F79D9"/>
    <w:rsid w:val="005F7A7A"/>
    <w:rsid w:val="006005DE"/>
    <w:rsid w:val="00600F5A"/>
    <w:rsid w:val="00605B5F"/>
    <w:rsid w:val="00606112"/>
    <w:rsid w:val="006124B7"/>
    <w:rsid w:val="00616DB4"/>
    <w:rsid w:val="00620F81"/>
    <w:rsid w:val="006238C0"/>
    <w:rsid w:val="00630B17"/>
    <w:rsid w:val="0063113C"/>
    <w:rsid w:val="00631704"/>
    <w:rsid w:val="0063179E"/>
    <w:rsid w:val="0063558D"/>
    <w:rsid w:val="006372C9"/>
    <w:rsid w:val="00642669"/>
    <w:rsid w:val="00650841"/>
    <w:rsid w:val="00650E56"/>
    <w:rsid w:val="0065123A"/>
    <w:rsid w:val="0065172C"/>
    <w:rsid w:val="006526C7"/>
    <w:rsid w:val="00653686"/>
    <w:rsid w:val="00654789"/>
    <w:rsid w:val="00656BC7"/>
    <w:rsid w:val="006652F7"/>
    <w:rsid w:val="0066567E"/>
    <w:rsid w:val="00666797"/>
    <w:rsid w:val="00666BD9"/>
    <w:rsid w:val="006671DE"/>
    <w:rsid w:val="00671DEB"/>
    <w:rsid w:val="00672EB2"/>
    <w:rsid w:val="00673611"/>
    <w:rsid w:val="0067383F"/>
    <w:rsid w:val="006759EE"/>
    <w:rsid w:val="006816D6"/>
    <w:rsid w:val="00682774"/>
    <w:rsid w:val="00683D76"/>
    <w:rsid w:val="00683E56"/>
    <w:rsid w:val="00683EAF"/>
    <w:rsid w:val="00684ADD"/>
    <w:rsid w:val="0068502B"/>
    <w:rsid w:val="00685D66"/>
    <w:rsid w:val="00686658"/>
    <w:rsid w:val="00690932"/>
    <w:rsid w:val="00690E06"/>
    <w:rsid w:val="00692443"/>
    <w:rsid w:val="00693260"/>
    <w:rsid w:val="00693613"/>
    <w:rsid w:val="006938A8"/>
    <w:rsid w:val="00694EF3"/>
    <w:rsid w:val="00695E1B"/>
    <w:rsid w:val="00695FEA"/>
    <w:rsid w:val="006A1BE0"/>
    <w:rsid w:val="006A2E47"/>
    <w:rsid w:val="006A6984"/>
    <w:rsid w:val="006B1B95"/>
    <w:rsid w:val="006B37AD"/>
    <w:rsid w:val="006C187F"/>
    <w:rsid w:val="006C1BD0"/>
    <w:rsid w:val="006C283D"/>
    <w:rsid w:val="006C5970"/>
    <w:rsid w:val="006C72A9"/>
    <w:rsid w:val="006D2908"/>
    <w:rsid w:val="006D4EFB"/>
    <w:rsid w:val="006D6337"/>
    <w:rsid w:val="006D6C7E"/>
    <w:rsid w:val="006E0B19"/>
    <w:rsid w:val="006E53BF"/>
    <w:rsid w:val="006E73BD"/>
    <w:rsid w:val="006F03D7"/>
    <w:rsid w:val="006F5873"/>
    <w:rsid w:val="006F752E"/>
    <w:rsid w:val="007014D6"/>
    <w:rsid w:val="00702225"/>
    <w:rsid w:val="00702CBD"/>
    <w:rsid w:val="00703287"/>
    <w:rsid w:val="0070393B"/>
    <w:rsid w:val="007055AA"/>
    <w:rsid w:val="0070723C"/>
    <w:rsid w:val="00710090"/>
    <w:rsid w:val="0071147D"/>
    <w:rsid w:val="00714A1E"/>
    <w:rsid w:val="00722D02"/>
    <w:rsid w:val="00723A1D"/>
    <w:rsid w:val="00730414"/>
    <w:rsid w:val="00730C3D"/>
    <w:rsid w:val="00730DCB"/>
    <w:rsid w:val="007338AD"/>
    <w:rsid w:val="00734504"/>
    <w:rsid w:val="00736CF5"/>
    <w:rsid w:val="007403A2"/>
    <w:rsid w:val="00740490"/>
    <w:rsid w:val="00740EE7"/>
    <w:rsid w:val="007431EC"/>
    <w:rsid w:val="00743FAD"/>
    <w:rsid w:val="00744433"/>
    <w:rsid w:val="00745207"/>
    <w:rsid w:val="007471D8"/>
    <w:rsid w:val="00747918"/>
    <w:rsid w:val="0075077D"/>
    <w:rsid w:val="007531CC"/>
    <w:rsid w:val="00754353"/>
    <w:rsid w:val="00756D7E"/>
    <w:rsid w:val="00757490"/>
    <w:rsid w:val="00761D1C"/>
    <w:rsid w:val="0076447B"/>
    <w:rsid w:val="00764C2A"/>
    <w:rsid w:val="00766601"/>
    <w:rsid w:val="00766D7B"/>
    <w:rsid w:val="00767F87"/>
    <w:rsid w:val="0077196C"/>
    <w:rsid w:val="007721C8"/>
    <w:rsid w:val="0077468E"/>
    <w:rsid w:val="00775CFF"/>
    <w:rsid w:val="00781C95"/>
    <w:rsid w:val="00783E99"/>
    <w:rsid w:val="00785411"/>
    <w:rsid w:val="00785AA5"/>
    <w:rsid w:val="0079274B"/>
    <w:rsid w:val="0079459E"/>
    <w:rsid w:val="007A03C3"/>
    <w:rsid w:val="007A05CE"/>
    <w:rsid w:val="007A0817"/>
    <w:rsid w:val="007A105D"/>
    <w:rsid w:val="007A1ADF"/>
    <w:rsid w:val="007A4EAB"/>
    <w:rsid w:val="007A67FA"/>
    <w:rsid w:val="007A73BA"/>
    <w:rsid w:val="007B07F1"/>
    <w:rsid w:val="007B34D5"/>
    <w:rsid w:val="007B4147"/>
    <w:rsid w:val="007B4ACB"/>
    <w:rsid w:val="007B5ED8"/>
    <w:rsid w:val="007B7D7B"/>
    <w:rsid w:val="007C09C0"/>
    <w:rsid w:val="007C244A"/>
    <w:rsid w:val="007C2645"/>
    <w:rsid w:val="007C4C65"/>
    <w:rsid w:val="007C64C8"/>
    <w:rsid w:val="007D0899"/>
    <w:rsid w:val="007D162D"/>
    <w:rsid w:val="007D4324"/>
    <w:rsid w:val="007D66CB"/>
    <w:rsid w:val="007E687E"/>
    <w:rsid w:val="007F29D2"/>
    <w:rsid w:val="007F6D7B"/>
    <w:rsid w:val="007F7962"/>
    <w:rsid w:val="007F7964"/>
    <w:rsid w:val="008001EB"/>
    <w:rsid w:val="008010CE"/>
    <w:rsid w:val="00804856"/>
    <w:rsid w:val="00805D37"/>
    <w:rsid w:val="008063BE"/>
    <w:rsid w:val="00806BAC"/>
    <w:rsid w:val="00807B49"/>
    <w:rsid w:val="008104EB"/>
    <w:rsid w:val="00811369"/>
    <w:rsid w:val="008129AD"/>
    <w:rsid w:val="00813718"/>
    <w:rsid w:val="00813AC0"/>
    <w:rsid w:val="008207E7"/>
    <w:rsid w:val="0082149A"/>
    <w:rsid w:val="00821F45"/>
    <w:rsid w:val="00830EC2"/>
    <w:rsid w:val="008318DC"/>
    <w:rsid w:val="00836D4E"/>
    <w:rsid w:val="0083725A"/>
    <w:rsid w:val="008414B9"/>
    <w:rsid w:val="0084602C"/>
    <w:rsid w:val="00846806"/>
    <w:rsid w:val="00850A3F"/>
    <w:rsid w:val="00851AFF"/>
    <w:rsid w:val="00851D05"/>
    <w:rsid w:val="00851D55"/>
    <w:rsid w:val="00853528"/>
    <w:rsid w:val="008576FD"/>
    <w:rsid w:val="00857822"/>
    <w:rsid w:val="00860A30"/>
    <w:rsid w:val="00862137"/>
    <w:rsid w:val="00865E7A"/>
    <w:rsid w:val="00866F45"/>
    <w:rsid w:val="008702B1"/>
    <w:rsid w:val="00871511"/>
    <w:rsid w:val="00872119"/>
    <w:rsid w:val="008739FB"/>
    <w:rsid w:val="0088188E"/>
    <w:rsid w:val="00884908"/>
    <w:rsid w:val="00884E5E"/>
    <w:rsid w:val="00897506"/>
    <w:rsid w:val="008A45D9"/>
    <w:rsid w:val="008A6EE1"/>
    <w:rsid w:val="008B04BF"/>
    <w:rsid w:val="008B37BE"/>
    <w:rsid w:val="008B465A"/>
    <w:rsid w:val="008B46D3"/>
    <w:rsid w:val="008B7D66"/>
    <w:rsid w:val="008C0506"/>
    <w:rsid w:val="008C0FC6"/>
    <w:rsid w:val="008C1A2F"/>
    <w:rsid w:val="008C1FA6"/>
    <w:rsid w:val="008C35DB"/>
    <w:rsid w:val="008C5E7F"/>
    <w:rsid w:val="008D01B6"/>
    <w:rsid w:val="008D0B20"/>
    <w:rsid w:val="008D1AE5"/>
    <w:rsid w:val="008D21BD"/>
    <w:rsid w:val="008D2228"/>
    <w:rsid w:val="008D2B19"/>
    <w:rsid w:val="008D3E2B"/>
    <w:rsid w:val="008D7677"/>
    <w:rsid w:val="008E14D9"/>
    <w:rsid w:val="008E298D"/>
    <w:rsid w:val="008E2BAB"/>
    <w:rsid w:val="008E36E5"/>
    <w:rsid w:val="008E3B62"/>
    <w:rsid w:val="008E6003"/>
    <w:rsid w:val="008F2654"/>
    <w:rsid w:val="008F3E1E"/>
    <w:rsid w:val="008F763D"/>
    <w:rsid w:val="00900004"/>
    <w:rsid w:val="00900C4D"/>
    <w:rsid w:val="009029CF"/>
    <w:rsid w:val="00902D73"/>
    <w:rsid w:val="00906412"/>
    <w:rsid w:val="00906528"/>
    <w:rsid w:val="009126D2"/>
    <w:rsid w:val="00914562"/>
    <w:rsid w:val="00914E09"/>
    <w:rsid w:val="009151C2"/>
    <w:rsid w:val="00915F75"/>
    <w:rsid w:val="0091755E"/>
    <w:rsid w:val="00917734"/>
    <w:rsid w:val="009177C2"/>
    <w:rsid w:val="00920F09"/>
    <w:rsid w:val="00921FD3"/>
    <w:rsid w:val="00923989"/>
    <w:rsid w:val="00926BBC"/>
    <w:rsid w:val="00927242"/>
    <w:rsid w:val="00931B3E"/>
    <w:rsid w:val="00931D87"/>
    <w:rsid w:val="00931DA3"/>
    <w:rsid w:val="00935A97"/>
    <w:rsid w:val="00936B4E"/>
    <w:rsid w:val="009402DE"/>
    <w:rsid w:val="009410A1"/>
    <w:rsid w:val="009439B8"/>
    <w:rsid w:val="00944298"/>
    <w:rsid w:val="00955F65"/>
    <w:rsid w:val="0095639A"/>
    <w:rsid w:val="00960122"/>
    <w:rsid w:val="009607F0"/>
    <w:rsid w:val="00962286"/>
    <w:rsid w:val="00967405"/>
    <w:rsid w:val="00967F98"/>
    <w:rsid w:val="009711CF"/>
    <w:rsid w:val="009727BC"/>
    <w:rsid w:val="009824EF"/>
    <w:rsid w:val="00985E0F"/>
    <w:rsid w:val="00986110"/>
    <w:rsid w:val="00986CAA"/>
    <w:rsid w:val="009902D4"/>
    <w:rsid w:val="0099614A"/>
    <w:rsid w:val="009A63BE"/>
    <w:rsid w:val="009A6C09"/>
    <w:rsid w:val="009A7F15"/>
    <w:rsid w:val="009B5730"/>
    <w:rsid w:val="009C0BA8"/>
    <w:rsid w:val="009C3169"/>
    <w:rsid w:val="009C54FA"/>
    <w:rsid w:val="009C6702"/>
    <w:rsid w:val="009D0A09"/>
    <w:rsid w:val="009D1AF8"/>
    <w:rsid w:val="009D1E8C"/>
    <w:rsid w:val="009D2890"/>
    <w:rsid w:val="009D4C41"/>
    <w:rsid w:val="009D6B95"/>
    <w:rsid w:val="009D794D"/>
    <w:rsid w:val="009E133A"/>
    <w:rsid w:val="009E2DA3"/>
    <w:rsid w:val="009E4789"/>
    <w:rsid w:val="009E7666"/>
    <w:rsid w:val="009E7CAB"/>
    <w:rsid w:val="009F4A5A"/>
    <w:rsid w:val="009F4AA1"/>
    <w:rsid w:val="009F4C57"/>
    <w:rsid w:val="009F5555"/>
    <w:rsid w:val="009F7BA8"/>
    <w:rsid w:val="00A01B2E"/>
    <w:rsid w:val="00A02EDB"/>
    <w:rsid w:val="00A05E5B"/>
    <w:rsid w:val="00A102D6"/>
    <w:rsid w:val="00A10744"/>
    <w:rsid w:val="00A133D4"/>
    <w:rsid w:val="00A13F31"/>
    <w:rsid w:val="00A1655D"/>
    <w:rsid w:val="00A17B4E"/>
    <w:rsid w:val="00A205D1"/>
    <w:rsid w:val="00A20917"/>
    <w:rsid w:val="00A2395E"/>
    <w:rsid w:val="00A247F3"/>
    <w:rsid w:val="00A30654"/>
    <w:rsid w:val="00A30718"/>
    <w:rsid w:val="00A343E7"/>
    <w:rsid w:val="00A36D81"/>
    <w:rsid w:val="00A40963"/>
    <w:rsid w:val="00A43E38"/>
    <w:rsid w:val="00A4419D"/>
    <w:rsid w:val="00A4484A"/>
    <w:rsid w:val="00A4512C"/>
    <w:rsid w:val="00A460E2"/>
    <w:rsid w:val="00A463A0"/>
    <w:rsid w:val="00A463A8"/>
    <w:rsid w:val="00A47036"/>
    <w:rsid w:val="00A500B3"/>
    <w:rsid w:val="00A52251"/>
    <w:rsid w:val="00A5255D"/>
    <w:rsid w:val="00A5393D"/>
    <w:rsid w:val="00A548B4"/>
    <w:rsid w:val="00A568D1"/>
    <w:rsid w:val="00A56E9A"/>
    <w:rsid w:val="00A6107C"/>
    <w:rsid w:val="00A63EFA"/>
    <w:rsid w:val="00A65170"/>
    <w:rsid w:val="00A66C06"/>
    <w:rsid w:val="00A67410"/>
    <w:rsid w:val="00A676BD"/>
    <w:rsid w:val="00A720A8"/>
    <w:rsid w:val="00A72EF4"/>
    <w:rsid w:val="00A730E2"/>
    <w:rsid w:val="00A73CE9"/>
    <w:rsid w:val="00A75785"/>
    <w:rsid w:val="00A7668A"/>
    <w:rsid w:val="00A76734"/>
    <w:rsid w:val="00A77C60"/>
    <w:rsid w:val="00A804A1"/>
    <w:rsid w:val="00A81E53"/>
    <w:rsid w:val="00A81FC3"/>
    <w:rsid w:val="00A82C2D"/>
    <w:rsid w:val="00A84B31"/>
    <w:rsid w:val="00A85861"/>
    <w:rsid w:val="00A85900"/>
    <w:rsid w:val="00A85A75"/>
    <w:rsid w:val="00A9076C"/>
    <w:rsid w:val="00A918D5"/>
    <w:rsid w:val="00A933E6"/>
    <w:rsid w:val="00A94907"/>
    <w:rsid w:val="00AA5539"/>
    <w:rsid w:val="00AA5865"/>
    <w:rsid w:val="00AA6760"/>
    <w:rsid w:val="00AA6C24"/>
    <w:rsid w:val="00AB42BA"/>
    <w:rsid w:val="00AC031B"/>
    <w:rsid w:val="00AC2F41"/>
    <w:rsid w:val="00AC312C"/>
    <w:rsid w:val="00AC4EEA"/>
    <w:rsid w:val="00AC6202"/>
    <w:rsid w:val="00AD21F5"/>
    <w:rsid w:val="00AD4834"/>
    <w:rsid w:val="00AD54C4"/>
    <w:rsid w:val="00AD575C"/>
    <w:rsid w:val="00AD6C3B"/>
    <w:rsid w:val="00AD727A"/>
    <w:rsid w:val="00AD76B0"/>
    <w:rsid w:val="00AE1183"/>
    <w:rsid w:val="00AE1411"/>
    <w:rsid w:val="00AE195D"/>
    <w:rsid w:val="00AE21A9"/>
    <w:rsid w:val="00AE2BD4"/>
    <w:rsid w:val="00AF293E"/>
    <w:rsid w:val="00B00D43"/>
    <w:rsid w:val="00B01485"/>
    <w:rsid w:val="00B01F28"/>
    <w:rsid w:val="00B05332"/>
    <w:rsid w:val="00B06346"/>
    <w:rsid w:val="00B068C6"/>
    <w:rsid w:val="00B10AA4"/>
    <w:rsid w:val="00B11FE0"/>
    <w:rsid w:val="00B128C6"/>
    <w:rsid w:val="00B17C11"/>
    <w:rsid w:val="00B21A99"/>
    <w:rsid w:val="00B23439"/>
    <w:rsid w:val="00B23536"/>
    <w:rsid w:val="00B2372D"/>
    <w:rsid w:val="00B24746"/>
    <w:rsid w:val="00B2689D"/>
    <w:rsid w:val="00B26A49"/>
    <w:rsid w:val="00B27EA1"/>
    <w:rsid w:val="00B32269"/>
    <w:rsid w:val="00B326A1"/>
    <w:rsid w:val="00B3357B"/>
    <w:rsid w:val="00B3425F"/>
    <w:rsid w:val="00B34AC2"/>
    <w:rsid w:val="00B4122A"/>
    <w:rsid w:val="00B4318C"/>
    <w:rsid w:val="00B43480"/>
    <w:rsid w:val="00B4599B"/>
    <w:rsid w:val="00B4724C"/>
    <w:rsid w:val="00B500A9"/>
    <w:rsid w:val="00B5042C"/>
    <w:rsid w:val="00B5186B"/>
    <w:rsid w:val="00B5266D"/>
    <w:rsid w:val="00B546DC"/>
    <w:rsid w:val="00B55134"/>
    <w:rsid w:val="00B55FA2"/>
    <w:rsid w:val="00B56A18"/>
    <w:rsid w:val="00B56EE6"/>
    <w:rsid w:val="00B63E9E"/>
    <w:rsid w:val="00B640FB"/>
    <w:rsid w:val="00B6432D"/>
    <w:rsid w:val="00B656A8"/>
    <w:rsid w:val="00B67306"/>
    <w:rsid w:val="00B70CE2"/>
    <w:rsid w:val="00B748C7"/>
    <w:rsid w:val="00B758F7"/>
    <w:rsid w:val="00B76F6B"/>
    <w:rsid w:val="00B802FB"/>
    <w:rsid w:val="00B8036E"/>
    <w:rsid w:val="00B8094D"/>
    <w:rsid w:val="00B83592"/>
    <w:rsid w:val="00B86896"/>
    <w:rsid w:val="00B91478"/>
    <w:rsid w:val="00B9455E"/>
    <w:rsid w:val="00B95C3E"/>
    <w:rsid w:val="00B96978"/>
    <w:rsid w:val="00B9788F"/>
    <w:rsid w:val="00BA2A4E"/>
    <w:rsid w:val="00BA3551"/>
    <w:rsid w:val="00BA42F0"/>
    <w:rsid w:val="00BA4541"/>
    <w:rsid w:val="00BA4CE0"/>
    <w:rsid w:val="00BA68CB"/>
    <w:rsid w:val="00BA6A16"/>
    <w:rsid w:val="00BB0CEA"/>
    <w:rsid w:val="00BB309E"/>
    <w:rsid w:val="00BB31E3"/>
    <w:rsid w:val="00BB3ABA"/>
    <w:rsid w:val="00BB6E2C"/>
    <w:rsid w:val="00BB7DD0"/>
    <w:rsid w:val="00BC1508"/>
    <w:rsid w:val="00BC56CA"/>
    <w:rsid w:val="00BC73CB"/>
    <w:rsid w:val="00BD2359"/>
    <w:rsid w:val="00BD710D"/>
    <w:rsid w:val="00BD77C0"/>
    <w:rsid w:val="00BD799A"/>
    <w:rsid w:val="00BD7E66"/>
    <w:rsid w:val="00BE01CA"/>
    <w:rsid w:val="00BE0A89"/>
    <w:rsid w:val="00BE47E0"/>
    <w:rsid w:val="00BE66A4"/>
    <w:rsid w:val="00BE6DF1"/>
    <w:rsid w:val="00BF087D"/>
    <w:rsid w:val="00BF32B6"/>
    <w:rsid w:val="00BF5855"/>
    <w:rsid w:val="00C06A2B"/>
    <w:rsid w:val="00C07BB9"/>
    <w:rsid w:val="00C07EC8"/>
    <w:rsid w:val="00C10F4E"/>
    <w:rsid w:val="00C11130"/>
    <w:rsid w:val="00C111C5"/>
    <w:rsid w:val="00C131C8"/>
    <w:rsid w:val="00C161D2"/>
    <w:rsid w:val="00C201FA"/>
    <w:rsid w:val="00C20A47"/>
    <w:rsid w:val="00C224D0"/>
    <w:rsid w:val="00C239AD"/>
    <w:rsid w:val="00C26090"/>
    <w:rsid w:val="00C2713D"/>
    <w:rsid w:val="00C32B56"/>
    <w:rsid w:val="00C336E4"/>
    <w:rsid w:val="00C342EE"/>
    <w:rsid w:val="00C34980"/>
    <w:rsid w:val="00C34A54"/>
    <w:rsid w:val="00C356F7"/>
    <w:rsid w:val="00C373E9"/>
    <w:rsid w:val="00C41B03"/>
    <w:rsid w:val="00C4414B"/>
    <w:rsid w:val="00C46CA4"/>
    <w:rsid w:val="00C557BF"/>
    <w:rsid w:val="00C56EC7"/>
    <w:rsid w:val="00C57EE8"/>
    <w:rsid w:val="00C61064"/>
    <w:rsid w:val="00C65246"/>
    <w:rsid w:val="00C67428"/>
    <w:rsid w:val="00C674C5"/>
    <w:rsid w:val="00C74076"/>
    <w:rsid w:val="00C74396"/>
    <w:rsid w:val="00C765E7"/>
    <w:rsid w:val="00C77252"/>
    <w:rsid w:val="00C77490"/>
    <w:rsid w:val="00C835CC"/>
    <w:rsid w:val="00C83A69"/>
    <w:rsid w:val="00C8421A"/>
    <w:rsid w:val="00C870A5"/>
    <w:rsid w:val="00C918AA"/>
    <w:rsid w:val="00C91A02"/>
    <w:rsid w:val="00C92687"/>
    <w:rsid w:val="00C92AA8"/>
    <w:rsid w:val="00C932B3"/>
    <w:rsid w:val="00C937B0"/>
    <w:rsid w:val="00C95B61"/>
    <w:rsid w:val="00C95E51"/>
    <w:rsid w:val="00C9771B"/>
    <w:rsid w:val="00CA0BAB"/>
    <w:rsid w:val="00CA1D14"/>
    <w:rsid w:val="00CA697E"/>
    <w:rsid w:val="00CA7097"/>
    <w:rsid w:val="00CA740B"/>
    <w:rsid w:val="00CA77CB"/>
    <w:rsid w:val="00CA7B9F"/>
    <w:rsid w:val="00CB01FB"/>
    <w:rsid w:val="00CB0EAB"/>
    <w:rsid w:val="00CB1CA4"/>
    <w:rsid w:val="00CB5F51"/>
    <w:rsid w:val="00CB774E"/>
    <w:rsid w:val="00CC1843"/>
    <w:rsid w:val="00CC1ABB"/>
    <w:rsid w:val="00CD19D7"/>
    <w:rsid w:val="00CD2786"/>
    <w:rsid w:val="00CD2CD9"/>
    <w:rsid w:val="00CD47AC"/>
    <w:rsid w:val="00CD6478"/>
    <w:rsid w:val="00CD64C4"/>
    <w:rsid w:val="00CD65A8"/>
    <w:rsid w:val="00CE25C2"/>
    <w:rsid w:val="00CE2B8E"/>
    <w:rsid w:val="00CE6221"/>
    <w:rsid w:val="00CE6399"/>
    <w:rsid w:val="00CF0360"/>
    <w:rsid w:val="00CF1771"/>
    <w:rsid w:val="00CF3117"/>
    <w:rsid w:val="00CF3CB7"/>
    <w:rsid w:val="00D0060E"/>
    <w:rsid w:val="00D02386"/>
    <w:rsid w:val="00D02FEA"/>
    <w:rsid w:val="00D079F3"/>
    <w:rsid w:val="00D10A15"/>
    <w:rsid w:val="00D11B62"/>
    <w:rsid w:val="00D11ED2"/>
    <w:rsid w:val="00D1287C"/>
    <w:rsid w:val="00D146CD"/>
    <w:rsid w:val="00D16181"/>
    <w:rsid w:val="00D1641A"/>
    <w:rsid w:val="00D249C3"/>
    <w:rsid w:val="00D25609"/>
    <w:rsid w:val="00D25F6A"/>
    <w:rsid w:val="00D27BBE"/>
    <w:rsid w:val="00D309BF"/>
    <w:rsid w:val="00D315A3"/>
    <w:rsid w:val="00D32EDA"/>
    <w:rsid w:val="00D33995"/>
    <w:rsid w:val="00D34AFF"/>
    <w:rsid w:val="00D35B93"/>
    <w:rsid w:val="00D36F1F"/>
    <w:rsid w:val="00D4185B"/>
    <w:rsid w:val="00D42A71"/>
    <w:rsid w:val="00D454A8"/>
    <w:rsid w:val="00D4581D"/>
    <w:rsid w:val="00D536BF"/>
    <w:rsid w:val="00D614FD"/>
    <w:rsid w:val="00D61B13"/>
    <w:rsid w:val="00D6298F"/>
    <w:rsid w:val="00D62EC6"/>
    <w:rsid w:val="00D644DD"/>
    <w:rsid w:val="00D66E27"/>
    <w:rsid w:val="00D67EC8"/>
    <w:rsid w:val="00D70370"/>
    <w:rsid w:val="00D706D3"/>
    <w:rsid w:val="00D75723"/>
    <w:rsid w:val="00D76431"/>
    <w:rsid w:val="00D80089"/>
    <w:rsid w:val="00D813C9"/>
    <w:rsid w:val="00D818E5"/>
    <w:rsid w:val="00D833EB"/>
    <w:rsid w:val="00D84342"/>
    <w:rsid w:val="00D84668"/>
    <w:rsid w:val="00D84EED"/>
    <w:rsid w:val="00D850B9"/>
    <w:rsid w:val="00D86F25"/>
    <w:rsid w:val="00D87CA2"/>
    <w:rsid w:val="00D93529"/>
    <w:rsid w:val="00D96689"/>
    <w:rsid w:val="00D969E8"/>
    <w:rsid w:val="00D9776A"/>
    <w:rsid w:val="00DA0A67"/>
    <w:rsid w:val="00DA1453"/>
    <w:rsid w:val="00DA3F02"/>
    <w:rsid w:val="00DA52C6"/>
    <w:rsid w:val="00DB0460"/>
    <w:rsid w:val="00DB085B"/>
    <w:rsid w:val="00DB2244"/>
    <w:rsid w:val="00DB437C"/>
    <w:rsid w:val="00DB795D"/>
    <w:rsid w:val="00DB7BB1"/>
    <w:rsid w:val="00DB7EA4"/>
    <w:rsid w:val="00DC02B3"/>
    <w:rsid w:val="00DD0136"/>
    <w:rsid w:val="00DD10EA"/>
    <w:rsid w:val="00DD1769"/>
    <w:rsid w:val="00DD3462"/>
    <w:rsid w:val="00DE1539"/>
    <w:rsid w:val="00DE18C8"/>
    <w:rsid w:val="00DE263D"/>
    <w:rsid w:val="00DE6BD3"/>
    <w:rsid w:val="00DE778A"/>
    <w:rsid w:val="00DE7FA5"/>
    <w:rsid w:val="00DF4A19"/>
    <w:rsid w:val="00DF541A"/>
    <w:rsid w:val="00DF5C4A"/>
    <w:rsid w:val="00E0043C"/>
    <w:rsid w:val="00E0147E"/>
    <w:rsid w:val="00E04B86"/>
    <w:rsid w:val="00E051E1"/>
    <w:rsid w:val="00E0563C"/>
    <w:rsid w:val="00E05B33"/>
    <w:rsid w:val="00E05FE2"/>
    <w:rsid w:val="00E10DF8"/>
    <w:rsid w:val="00E130E5"/>
    <w:rsid w:val="00E136C2"/>
    <w:rsid w:val="00E147DF"/>
    <w:rsid w:val="00E15A96"/>
    <w:rsid w:val="00E202BB"/>
    <w:rsid w:val="00E23DDD"/>
    <w:rsid w:val="00E25148"/>
    <w:rsid w:val="00E25412"/>
    <w:rsid w:val="00E27AF0"/>
    <w:rsid w:val="00E27BE8"/>
    <w:rsid w:val="00E3154A"/>
    <w:rsid w:val="00E339F7"/>
    <w:rsid w:val="00E33E8E"/>
    <w:rsid w:val="00E3644D"/>
    <w:rsid w:val="00E36A84"/>
    <w:rsid w:val="00E37A2B"/>
    <w:rsid w:val="00E41CB8"/>
    <w:rsid w:val="00E42722"/>
    <w:rsid w:val="00E43160"/>
    <w:rsid w:val="00E44CEF"/>
    <w:rsid w:val="00E44ECD"/>
    <w:rsid w:val="00E47598"/>
    <w:rsid w:val="00E50D1A"/>
    <w:rsid w:val="00E51822"/>
    <w:rsid w:val="00E524C5"/>
    <w:rsid w:val="00E560DA"/>
    <w:rsid w:val="00E60BF8"/>
    <w:rsid w:val="00E60D29"/>
    <w:rsid w:val="00E6408C"/>
    <w:rsid w:val="00E64483"/>
    <w:rsid w:val="00E662B0"/>
    <w:rsid w:val="00E6773F"/>
    <w:rsid w:val="00E70AB9"/>
    <w:rsid w:val="00E71962"/>
    <w:rsid w:val="00E72529"/>
    <w:rsid w:val="00E82910"/>
    <w:rsid w:val="00E82DF6"/>
    <w:rsid w:val="00E857CC"/>
    <w:rsid w:val="00E8640B"/>
    <w:rsid w:val="00E900C1"/>
    <w:rsid w:val="00E9238E"/>
    <w:rsid w:val="00E942E1"/>
    <w:rsid w:val="00E947F1"/>
    <w:rsid w:val="00E94F83"/>
    <w:rsid w:val="00E953B0"/>
    <w:rsid w:val="00E96CDE"/>
    <w:rsid w:val="00EA0DA0"/>
    <w:rsid w:val="00EA18ED"/>
    <w:rsid w:val="00EA3F85"/>
    <w:rsid w:val="00EA58CF"/>
    <w:rsid w:val="00EA68A7"/>
    <w:rsid w:val="00EB155E"/>
    <w:rsid w:val="00EB176F"/>
    <w:rsid w:val="00EB1CBA"/>
    <w:rsid w:val="00EB40DE"/>
    <w:rsid w:val="00EB410E"/>
    <w:rsid w:val="00EB6FE4"/>
    <w:rsid w:val="00EB74A3"/>
    <w:rsid w:val="00EC00F6"/>
    <w:rsid w:val="00EC13FC"/>
    <w:rsid w:val="00EC1940"/>
    <w:rsid w:val="00EC25E3"/>
    <w:rsid w:val="00EC6843"/>
    <w:rsid w:val="00EC6A85"/>
    <w:rsid w:val="00EC747D"/>
    <w:rsid w:val="00ED15A2"/>
    <w:rsid w:val="00ED23EF"/>
    <w:rsid w:val="00ED504F"/>
    <w:rsid w:val="00ED545D"/>
    <w:rsid w:val="00ED5708"/>
    <w:rsid w:val="00ED74EE"/>
    <w:rsid w:val="00EE4C80"/>
    <w:rsid w:val="00EE54CC"/>
    <w:rsid w:val="00EE58A1"/>
    <w:rsid w:val="00EE6DB4"/>
    <w:rsid w:val="00EE74FD"/>
    <w:rsid w:val="00EE7907"/>
    <w:rsid w:val="00EF01B9"/>
    <w:rsid w:val="00EF2251"/>
    <w:rsid w:val="00EF74E1"/>
    <w:rsid w:val="00F00056"/>
    <w:rsid w:val="00F03364"/>
    <w:rsid w:val="00F03F12"/>
    <w:rsid w:val="00F05654"/>
    <w:rsid w:val="00F06A23"/>
    <w:rsid w:val="00F11108"/>
    <w:rsid w:val="00F14EFB"/>
    <w:rsid w:val="00F151BE"/>
    <w:rsid w:val="00F178F7"/>
    <w:rsid w:val="00F21C27"/>
    <w:rsid w:val="00F22817"/>
    <w:rsid w:val="00F23BF2"/>
    <w:rsid w:val="00F249D1"/>
    <w:rsid w:val="00F26A2B"/>
    <w:rsid w:val="00F31342"/>
    <w:rsid w:val="00F31DD6"/>
    <w:rsid w:val="00F327E6"/>
    <w:rsid w:val="00F34044"/>
    <w:rsid w:val="00F34EA1"/>
    <w:rsid w:val="00F355EA"/>
    <w:rsid w:val="00F3571D"/>
    <w:rsid w:val="00F36293"/>
    <w:rsid w:val="00F43FF8"/>
    <w:rsid w:val="00F50F79"/>
    <w:rsid w:val="00F5194F"/>
    <w:rsid w:val="00F56377"/>
    <w:rsid w:val="00F5663A"/>
    <w:rsid w:val="00F56DEC"/>
    <w:rsid w:val="00F57B68"/>
    <w:rsid w:val="00F618CF"/>
    <w:rsid w:val="00F6336E"/>
    <w:rsid w:val="00F649D0"/>
    <w:rsid w:val="00F66721"/>
    <w:rsid w:val="00F7212B"/>
    <w:rsid w:val="00F73CCD"/>
    <w:rsid w:val="00F73E15"/>
    <w:rsid w:val="00F74DEC"/>
    <w:rsid w:val="00F74E90"/>
    <w:rsid w:val="00F75B76"/>
    <w:rsid w:val="00F76088"/>
    <w:rsid w:val="00F777BF"/>
    <w:rsid w:val="00F81C76"/>
    <w:rsid w:val="00F81F9E"/>
    <w:rsid w:val="00F8275F"/>
    <w:rsid w:val="00F8308C"/>
    <w:rsid w:val="00F84710"/>
    <w:rsid w:val="00F857C0"/>
    <w:rsid w:val="00F85BB6"/>
    <w:rsid w:val="00F87D0C"/>
    <w:rsid w:val="00F91AAA"/>
    <w:rsid w:val="00F95F69"/>
    <w:rsid w:val="00F971C4"/>
    <w:rsid w:val="00FA0AEC"/>
    <w:rsid w:val="00FA1E0C"/>
    <w:rsid w:val="00FA253B"/>
    <w:rsid w:val="00FA2CF9"/>
    <w:rsid w:val="00FA49BA"/>
    <w:rsid w:val="00FA5232"/>
    <w:rsid w:val="00FA787B"/>
    <w:rsid w:val="00FB5B03"/>
    <w:rsid w:val="00FB7938"/>
    <w:rsid w:val="00FC1795"/>
    <w:rsid w:val="00FC17E9"/>
    <w:rsid w:val="00FC2A8B"/>
    <w:rsid w:val="00FC2EA7"/>
    <w:rsid w:val="00FC36F8"/>
    <w:rsid w:val="00FC4C98"/>
    <w:rsid w:val="00FC5A42"/>
    <w:rsid w:val="00FC6D2A"/>
    <w:rsid w:val="00FD3006"/>
    <w:rsid w:val="00FD596E"/>
    <w:rsid w:val="00FD7CC5"/>
    <w:rsid w:val="00FD7CD0"/>
    <w:rsid w:val="00FE2843"/>
    <w:rsid w:val="00FE4033"/>
    <w:rsid w:val="00FE652D"/>
    <w:rsid w:val="00FE7A7D"/>
    <w:rsid w:val="00FF080B"/>
    <w:rsid w:val="00FF09A5"/>
    <w:rsid w:val="00FF1263"/>
    <w:rsid w:val="00FF126B"/>
    <w:rsid w:val="00FF2773"/>
    <w:rsid w:val="00FF3299"/>
    <w:rsid w:val="00FF3343"/>
    <w:rsid w:val="00FF4744"/>
    <w:rsid w:val="00FF5F46"/>
    <w:rsid w:val="00FF6200"/>
    <w:rsid w:val="00FF68C0"/>
    <w:rsid w:val="00FF6E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569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35CC"/>
  </w:style>
  <w:style w:type="paragraph" w:styleId="Heading1">
    <w:name w:val="heading 1"/>
    <w:basedOn w:val="Normal"/>
    <w:next w:val="Normal"/>
    <w:link w:val="Heading1Char"/>
    <w:uiPriority w:val="9"/>
    <w:qFormat/>
    <w:rsid w:val="00EE790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2353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2353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9455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1E8C"/>
    <w:pPr>
      <w:ind w:left="720"/>
      <w:contextualSpacing/>
    </w:pPr>
  </w:style>
  <w:style w:type="table" w:styleId="TableGrid">
    <w:name w:val="Table Grid"/>
    <w:basedOn w:val="TableNormal"/>
    <w:uiPriority w:val="59"/>
    <w:rsid w:val="001C73E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720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20A8"/>
    <w:rPr>
      <w:rFonts w:ascii="Tahoma" w:hAnsi="Tahoma" w:cs="Tahoma"/>
      <w:sz w:val="16"/>
      <w:szCs w:val="16"/>
    </w:rPr>
  </w:style>
  <w:style w:type="paragraph" w:styleId="NoSpacing">
    <w:name w:val="No Spacing"/>
    <w:uiPriority w:val="1"/>
    <w:qFormat/>
    <w:rsid w:val="0051064D"/>
    <w:pPr>
      <w:spacing w:after="0" w:line="240" w:lineRule="auto"/>
    </w:pPr>
  </w:style>
  <w:style w:type="character" w:customStyle="1" w:styleId="Heading2Char">
    <w:name w:val="Heading 2 Char"/>
    <w:basedOn w:val="DefaultParagraphFont"/>
    <w:link w:val="Heading2"/>
    <w:uiPriority w:val="9"/>
    <w:rsid w:val="00B2353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23536"/>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305A77"/>
    <w:rPr>
      <w:sz w:val="16"/>
      <w:szCs w:val="16"/>
    </w:rPr>
  </w:style>
  <w:style w:type="paragraph" w:styleId="CommentText">
    <w:name w:val="annotation text"/>
    <w:basedOn w:val="Normal"/>
    <w:link w:val="CommentTextChar"/>
    <w:uiPriority w:val="99"/>
    <w:unhideWhenUsed/>
    <w:rsid w:val="00305A77"/>
    <w:pPr>
      <w:spacing w:line="240" w:lineRule="auto"/>
    </w:pPr>
    <w:rPr>
      <w:sz w:val="20"/>
      <w:szCs w:val="20"/>
    </w:rPr>
  </w:style>
  <w:style w:type="character" w:customStyle="1" w:styleId="CommentTextChar">
    <w:name w:val="Comment Text Char"/>
    <w:basedOn w:val="DefaultParagraphFont"/>
    <w:link w:val="CommentText"/>
    <w:uiPriority w:val="99"/>
    <w:rsid w:val="00305A77"/>
    <w:rPr>
      <w:sz w:val="20"/>
      <w:szCs w:val="20"/>
    </w:rPr>
  </w:style>
  <w:style w:type="paragraph" w:styleId="CommentSubject">
    <w:name w:val="annotation subject"/>
    <w:basedOn w:val="CommentText"/>
    <w:next w:val="CommentText"/>
    <w:link w:val="CommentSubjectChar"/>
    <w:uiPriority w:val="99"/>
    <w:semiHidden/>
    <w:unhideWhenUsed/>
    <w:rsid w:val="00305A77"/>
    <w:rPr>
      <w:b/>
      <w:bCs/>
    </w:rPr>
  </w:style>
  <w:style w:type="character" w:customStyle="1" w:styleId="CommentSubjectChar">
    <w:name w:val="Comment Subject Char"/>
    <w:basedOn w:val="CommentTextChar"/>
    <w:link w:val="CommentSubject"/>
    <w:uiPriority w:val="99"/>
    <w:semiHidden/>
    <w:rsid w:val="00305A77"/>
    <w:rPr>
      <w:b/>
      <w:bCs/>
      <w:sz w:val="20"/>
      <w:szCs w:val="20"/>
    </w:rPr>
  </w:style>
  <w:style w:type="paragraph" w:styleId="Revision">
    <w:name w:val="Revision"/>
    <w:hidden/>
    <w:uiPriority w:val="99"/>
    <w:semiHidden/>
    <w:rsid w:val="001239F9"/>
    <w:pPr>
      <w:spacing w:after="0" w:line="240" w:lineRule="auto"/>
    </w:pPr>
  </w:style>
  <w:style w:type="character" w:customStyle="1" w:styleId="Heading1Char">
    <w:name w:val="Heading 1 Char"/>
    <w:basedOn w:val="DefaultParagraphFont"/>
    <w:link w:val="Heading1"/>
    <w:uiPriority w:val="9"/>
    <w:rsid w:val="00EE7907"/>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666BD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66BD9"/>
    <w:rPr>
      <w:rFonts w:asciiTheme="majorHAnsi" w:eastAsiaTheme="majorEastAsia" w:hAnsiTheme="majorHAnsi" w:cstheme="majorBidi"/>
      <w:color w:val="17365D" w:themeColor="text2" w:themeShade="BF"/>
      <w:spacing w:val="5"/>
      <w:kern w:val="28"/>
      <w:sz w:val="52"/>
      <w:szCs w:val="52"/>
    </w:rPr>
  </w:style>
  <w:style w:type="character" w:customStyle="1" w:styleId="Heading4Char">
    <w:name w:val="Heading 4 Char"/>
    <w:basedOn w:val="DefaultParagraphFont"/>
    <w:link w:val="Heading4"/>
    <w:uiPriority w:val="9"/>
    <w:rsid w:val="00B9455E"/>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35CC"/>
  </w:style>
  <w:style w:type="paragraph" w:styleId="Heading1">
    <w:name w:val="heading 1"/>
    <w:basedOn w:val="Normal"/>
    <w:next w:val="Normal"/>
    <w:link w:val="Heading1Char"/>
    <w:uiPriority w:val="9"/>
    <w:qFormat/>
    <w:rsid w:val="00EE790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2353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2353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9455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1E8C"/>
    <w:pPr>
      <w:ind w:left="720"/>
      <w:contextualSpacing/>
    </w:pPr>
  </w:style>
  <w:style w:type="table" w:styleId="TableGrid">
    <w:name w:val="Table Grid"/>
    <w:basedOn w:val="TableNormal"/>
    <w:uiPriority w:val="59"/>
    <w:rsid w:val="001C73E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720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20A8"/>
    <w:rPr>
      <w:rFonts w:ascii="Tahoma" w:hAnsi="Tahoma" w:cs="Tahoma"/>
      <w:sz w:val="16"/>
      <w:szCs w:val="16"/>
    </w:rPr>
  </w:style>
  <w:style w:type="paragraph" w:styleId="NoSpacing">
    <w:name w:val="No Spacing"/>
    <w:uiPriority w:val="1"/>
    <w:qFormat/>
    <w:rsid w:val="0051064D"/>
    <w:pPr>
      <w:spacing w:after="0" w:line="240" w:lineRule="auto"/>
    </w:pPr>
  </w:style>
  <w:style w:type="character" w:customStyle="1" w:styleId="Heading2Char">
    <w:name w:val="Heading 2 Char"/>
    <w:basedOn w:val="DefaultParagraphFont"/>
    <w:link w:val="Heading2"/>
    <w:uiPriority w:val="9"/>
    <w:rsid w:val="00B2353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23536"/>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305A77"/>
    <w:rPr>
      <w:sz w:val="16"/>
      <w:szCs w:val="16"/>
    </w:rPr>
  </w:style>
  <w:style w:type="paragraph" w:styleId="CommentText">
    <w:name w:val="annotation text"/>
    <w:basedOn w:val="Normal"/>
    <w:link w:val="CommentTextChar"/>
    <w:uiPriority w:val="99"/>
    <w:unhideWhenUsed/>
    <w:rsid w:val="00305A77"/>
    <w:pPr>
      <w:spacing w:line="240" w:lineRule="auto"/>
    </w:pPr>
    <w:rPr>
      <w:sz w:val="20"/>
      <w:szCs w:val="20"/>
    </w:rPr>
  </w:style>
  <w:style w:type="character" w:customStyle="1" w:styleId="CommentTextChar">
    <w:name w:val="Comment Text Char"/>
    <w:basedOn w:val="DefaultParagraphFont"/>
    <w:link w:val="CommentText"/>
    <w:uiPriority w:val="99"/>
    <w:rsid w:val="00305A77"/>
    <w:rPr>
      <w:sz w:val="20"/>
      <w:szCs w:val="20"/>
    </w:rPr>
  </w:style>
  <w:style w:type="paragraph" w:styleId="CommentSubject">
    <w:name w:val="annotation subject"/>
    <w:basedOn w:val="CommentText"/>
    <w:next w:val="CommentText"/>
    <w:link w:val="CommentSubjectChar"/>
    <w:uiPriority w:val="99"/>
    <w:semiHidden/>
    <w:unhideWhenUsed/>
    <w:rsid w:val="00305A77"/>
    <w:rPr>
      <w:b/>
      <w:bCs/>
    </w:rPr>
  </w:style>
  <w:style w:type="character" w:customStyle="1" w:styleId="CommentSubjectChar">
    <w:name w:val="Comment Subject Char"/>
    <w:basedOn w:val="CommentTextChar"/>
    <w:link w:val="CommentSubject"/>
    <w:uiPriority w:val="99"/>
    <w:semiHidden/>
    <w:rsid w:val="00305A77"/>
    <w:rPr>
      <w:b/>
      <w:bCs/>
      <w:sz w:val="20"/>
      <w:szCs w:val="20"/>
    </w:rPr>
  </w:style>
  <w:style w:type="paragraph" w:styleId="Revision">
    <w:name w:val="Revision"/>
    <w:hidden/>
    <w:uiPriority w:val="99"/>
    <w:semiHidden/>
    <w:rsid w:val="001239F9"/>
    <w:pPr>
      <w:spacing w:after="0" w:line="240" w:lineRule="auto"/>
    </w:pPr>
  </w:style>
  <w:style w:type="character" w:customStyle="1" w:styleId="Heading1Char">
    <w:name w:val="Heading 1 Char"/>
    <w:basedOn w:val="DefaultParagraphFont"/>
    <w:link w:val="Heading1"/>
    <w:uiPriority w:val="9"/>
    <w:rsid w:val="00EE7907"/>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666BD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66BD9"/>
    <w:rPr>
      <w:rFonts w:asciiTheme="majorHAnsi" w:eastAsiaTheme="majorEastAsia" w:hAnsiTheme="majorHAnsi" w:cstheme="majorBidi"/>
      <w:color w:val="17365D" w:themeColor="text2" w:themeShade="BF"/>
      <w:spacing w:val="5"/>
      <w:kern w:val="28"/>
      <w:sz w:val="52"/>
      <w:szCs w:val="52"/>
    </w:rPr>
  </w:style>
  <w:style w:type="character" w:customStyle="1" w:styleId="Heading4Char">
    <w:name w:val="Heading 4 Char"/>
    <w:basedOn w:val="DefaultParagraphFont"/>
    <w:link w:val="Heading4"/>
    <w:uiPriority w:val="9"/>
    <w:rsid w:val="00B9455E"/>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7786544">
      <w:bodyDiv w:val="1"/>
      <w:marLeft w:val="0"/>
      <w:marRight w:val="0"/>
      <w:marTop w:val="0"/>
      <w:marBottom w:val="0"/>
      <w:divBdr>
        <w:top w:val="none" w:sz="0" w:space="0" w:color="auto"/>
        <w:left w:val="none" w:sz="0" w:space="0" w:color="auto"/>
        <w:bottom w:val="none" w:sz="0" w:space="0" w:color="auto"/>
        <w:right w:val="none" w:sz="0" w:space="0" w:color="auto"/>
      </w:divBdr>
      <w:divsChild>
        <w:div w:id="970088505">
          <w:marLeft w:val="0"/>
          <w:marRight w:val="0"/>
          <w:marTop w:val="0"/>
          <w:marBottom w:val="0"/>
          <w:divBdr>
            <w:top w:val="none" w:sz="0" w:space="0" w:color="auto"/>
            <w:left w:val="none" w:sz="0" w:space="0" w:color="auto"/>
            <w:bottom w:val="none" w:sz="0" w:space="0" w:color="auto"/>
            <w:right w:val="none" w:sz="0" w:space="0" w:color="auto"/>
          </w:divBdr>
          <w:divsChild>
            <w:div w:id="90067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762126">
      <w:bodyDiv w:val="1"/>
      <w:marLeft w:val="0"/>
      <w:marRight w:val="0"/>
      <w:marTop w:val="0"/>
      <w:marBottom w:val="0"/>
      <w:divBdr>
        <w:top w:val="none" w:sz="0" w:space="0" w:color="auto"/>
        <w:left w:val="none" w:sz="0" w:space="0" w:color="auto"/>
        <w:bottom w:val="none" w:sz="0" w:space="0" w:color="auto"/>
        <w:right w:val="none" w:sz="0" w:space="0" w:color="auto"/>
      </w:divBdr>
      <w:divsChild>
        <w:div w:id="1827281250">
          <w:marLeft w:val="0"/>
          <w:marRight w:val="0"/>
          <w:marTop w:val="0"/>
          <w:marBottom w:val="0"/>
          <w:divBdr>
            <w:top w:val="none" w:sz="0" w:space="0" w:color="auto"/>
            <w:left w:val="none" w:sz="0" w:space="0" w:color="auto"/>
            <w:bottom w:val="none" w:sz="0" w:space="0" w:color="auto"/>
            <w:right w:val="none" w:sz="0" w:space="0" w:color="auto"/>
          </w:divBdr>
          <w:divsChild>
            <w:div w:id="86194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603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AA1191-4946-41C9-BA4C-D9B646AA91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18</Pages>
  <Words>5953</Words>
  <Characters>33935</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FHCRC</Company>
  <LinksUpToDate>false</LinksUpToDate>
  <CharactersWithSpaces>39809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Birnbaum, Jeanette K</dc:creator>
  <cp:lastModifiedBy>Leslie Mallinger</cp:lastModifiedBy>
  <cp:revision>179</cp:revision>
  <cp:lastPrinted>2012-11-16T21:20:00Z</cp:lastPrinted>
  <dcterms:created xsi:type="dcterms:W3CDTF">2013-06-26T22:40:00Z</dcterms:created>
  <dcterms:modified xsi:type="dcterms:W3CDTF">2013-08-21T19:12:00Z</dcterms:modified>
</cp:coreProperties>
</file>